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E296E" w14:textId="126AC0B7" w:rsidR="00127F8F" w:rsidRPr="00BC5949" w:rsidRDefault="00127F8F" w:rsidP="00127F8F">
      <w:pPr>
        <w:spacing w:line="240" w:lineRule="auto"/>
        <w:ind w:firstLine="397"/>
        <w:jc w:val="center"/>
        <w:rPr>
          <w:szCs w:val="28"/>
        </w:rPr>
      </w:pPr>
      <w:r w:rsidRPr="0012098F">
        <w:rPr>
          <w:szCs w:val="28"/>
        </w:rPr>
        <w:t>Новосибир</w:t>
      </w:r>
      <w:r w:rsidR="002C43F9">
        <w:rPr>
          <w:szCs w:val="28"/>
        </w:rPr>
        <w:t>ский государственный университе</w:t>
      </w:r>
      <w:r w:rsidR="00BC5949">
        <w:rPr>
          <w:szCs w:val="28"/>
        </w:rPr>
        <w:t>т</w:t>
      </w:r>
    </w:p>
    <w:p w14:paraId="73C82E0F" w14:textId="77777777" w:rsidR="00127F8F" w:rsidRPr="0012098F" w:rsidRDefault="00127F8F" w:rsidP="00127F8F">
      <w:pPr>
        <w:spacing w:line="240" w:lineRule="auto"/>
        <w:ind w:firstLine="397"/>
        <w:jc w:val="center"/>
        <w:rPr>
          <w:szCs w:val="28"/>
        </w:rPr>
      </w:pPr>
    </w:p>
    <w:tbl>
      <w:tblPr>
        <w:tblW w:w="9565" w:type="dxa"/>
        <w:jc w:val="right"/>
        <w:tblLayout w:type="fixed"/>
        <w:tblLook w:val="0000" w:firstRow="0" w:lastRow="0" w:firstColumn="0" w:lastColumn="0" w:noHBand="0" w:noVBand="0"/>
      </w:tblPr>
      <w:tblGrid>
        <w:gridCol w:w="4992"/>
        <w:gridCol w:w="4573"/>
      </w:tblGrid>
      <w:tr w:rsidR="00F14F33" w:rsidRPr="00F14F33" w14:paraId="69504722" w14:textId="77777777" w:rsidTr="00820947">
        <w:trPr>
          <w:trHeight w:val="337"/>
          <w:jc w:val="right"/>
        </w:trPr>
        <w:tc>
          <w:tcPr>
            <w:tcW w:w="4992" w:type="dxa"/>
          </w:tcPr>
          <w:p w14:paraId="619BF221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СОГЛАСОВАНО</w:t>
            </w:r>
          </w:p>
        </w:tc>
        <w:tc>
          <w:tcPr>
            <w:tcW w:w="4573" w:type="dxa"/>
          </w:tcPr>
          <w:p w14:paraId="36A4BF6B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УТВЕРЖДАЮ</w:t>
            </w:r>
          </w:p>
        </w:tc>
      </w:tr>
      <w:tr w:rsidR="00F14F33" w:rsidRPr="00F14F33" w14:paraId="09E6B18F" w14:textId="77777777" w:rsidTr="00820947">
        <w:trPr>
          <w:trHeight w:val="2070"/>
          <w:jc w:val="right"/>
        </w:trPr>
        <w:tc>
          <w:tcPr>
            <w:tcW w:w="4992" w:type="dxa"/>
          </w:tcPr>
          <w:p w14:paraId="47C5C655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Начальник 628 ВП МО РФ</w:t>
            </w:r>
            <w:r w:rsidRPr="00F14F33">
              <w:rPr>
                <w:color w:val="FFFFFF" w:themeColor="background1"/>
                <w:szCs w:val="28"/>
              </w:rPr>
              <w:br/>
            </w:r>
          </w:p>
          <w:p w14:paraId="095682B3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</w:p>
          <w:p w14:paraId="56E0BC02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_______________ </w:t>
            </w:r>
            <w:r w:rsidRPr="00F14F33">
              <w:rPr>
                <w:color w:val="FFFFFF" w:themeColor="background1"/>
                <w:szCs w:val="28"/>
              </w:rPr>
              <w:t>О.Э. Тимаков</w:t>
            </w:r>
          </w:p>
          <w:p w14:paraId="06996E4C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  <w:lang w:bidi="en-US"/>
              </w:rPr>
              <w:t>2020</w:t>
            </w:r>
            <w:r w:rsidRPr="00F14F33">
              <w:rPr>
                <w:color w:val="FFFFFF" w:themeColor="background1"/>
                <w:szCs w:val="28"/>
                <w:lang w:bidi="en-US"/>
              </w:rPr>
              <w:t xml:space="preserve"> г.</w:t>
            </w:r>
          </w:p>
          <w:p w14:paraId="47291DB8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0F65F9F5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jc w:val="left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>Проректор НГУ по научно-</w:t>
            </w:r>
            <w:r w:rsidRPr="00F14F33">
              <w:rPr>
                <w:color w:val="FFFFFF" w:themeColor="background1"/>
                <w:szCs w:val="28"/>
                <w:lang w:bidi="en-US"/>
              </w:rPr>
              <w:br/>
              <w:t>исследовательской деятельности</w:t>
            </w:r>
          </w:p>
          <w:p w14:paraId="5632E4E0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</w:p>
          <w:p w14:paraId="79833A0A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>_______________ Д. В. Чуркин</w:t>
            </w:r>
          </w:p>
          <w:p w14:paraId="3A569B94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  <w:lang w:bidi="en-US"/>
              </w:rPr>
              <w:t>2020</w:t>
            </w:r>
            <w:r w:rsidRPr="00F14F33">
              <w:rPr>
                <w:color w:val="FFFFFF" w:themeColor="background1"/>
                <w:szCs w:val="28"/>
                <w:lang w:bidi="en-US"/>
              </w:rPr>
              <w:t xml:space="preserve"> г.</w:t>
            </w:r>
          </w:p>
          <w:p w14:paraId="279B3FAE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</w:tr>
      <w:tr w:rsidR="00F14F33" w:rsidRPr="00F14F33" w14:paraId="329CF17B" w14:textId="77777777" w:rsidTr="00820947">
        <w:trPr>
          <w:trHeight w:val="353"/>
          <w:jc w:val="right"/>
        </w:trPr>
        <w:tc>
          <w:tcPr>
            <w:tcW w:w="4992" w:type="dxa"/>
          </w:tcPr>
          <w:p w14:paraId="72366907" w14:textId="77777777" w:rsidR="00127F8F" w:rsidRPr="00F14F33" w:rsidRDefault="00127F8F" w:rsidP="00820947">
            <w:pPr>
              <w:spacing w:line="240" w:lineRule="auto"/>
              <w:ind w:firstLine="397"/>
              <w:jc w:val="center"/>
              <w:rPr>
                <w:b/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2C682695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СОГЛАСОВАНО</w:t>
            </w:r>
          </w:p>
        </w:tc>
      </w:tr>
      <w:tr w:rsidR="00F14F33" w:rsidRPr="00F14F33" w14:paraId="5EA1EC91" w14:textId="77777777" w:rsidTr="00820947">
        <w:trPr>
          <w:trHeight w:val="2070"/>
          <w:jc w:val="right"/>
        </w:trPr>
        <w:tc>
          <w:tcPr>
            <w:tcW w:w="4992" w:type="dxa"/>
          </w:tcPr>
          <w:p w14:paraId="49E8BCDF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00A291E7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Главный конструктор</w:t>
            </w:r>
          </w:p>
          <w:p w14:paraId="77C40B0E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электрического проектирования и испытаний КА АО «ИСС»</w:t>
            </w:r>
          </w:p>
          <w:p w14:paraId="36E90482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</w:p>
          <w:p w14:paraId="245ECE50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 xml:space="preserve">_______________ С.И. Опенько </w:t>
            </w:r>
          </w:p>
          <w:p w14:paraId="641D99CB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</w:rPr>
              <w:t>2020</w:t>
            </w:r>
            <w:r w:rsidRPr="00F14F33">
              <w:rPr>
                <w:color w:val="FFFFFF" w:themeColor="background1"/>
                <w:szCs w:val="28"/>
              </w:rPr>
              <w:t xml:space="preserve"> г.</w:t>
            </w:r>
          </w:p>
        </w:tc>
      </w:tr>
    </w:tbl>
    <w:p w14:paraId="04FD5F21" w14:textId="77777777" w:rsidR="00127F8F" w:rsidRDefault="00127F8F" w:rsidP="00127F8F">
      <w:pPr>
        <w:widowControl w:val="0"/>
        <w:spacing w:line="360" w:lineRule="auto"/>
        <w:ind w:firstLine="397"/>
        <w:rPr>
          <w:rFonts w:eastAsia="Arial Unicode MS"/>
          <w:kern w:val="1"/>
          <w:szCs w:val="28"/>
        </w:rPr>
      </w:pPr>
    </w:p>
    <w:p w14:paraId="117F45D5" w14:textId="77777777" w:rsidR="00E81C41" w:rsidRPr="0012098F" w:rsidRDefault="00E81C41" w:rsidP="00127F8F">
      <w:pPr>
        <w:widowControl w:val="0"/>
        <w:spacing w:line="360" w:lineRule="auto"/>
        <w:ind w:firstLine="397"/>
        <w:rPr>
          <w:rFonts w:eastAsia="Arial Unicode MS"/>
          <w:kern w:val="1"/>
          <w:szCs w:val="28"/>
        </w:rPr>
      </w:pPr>
    </w:p>
    <w:p w14:paraId="6B48E131" w14:textId="0BCA5111" w:rsidR="00127F8F" w:rsidRPr="00F14F33" w:rsidRDefault="00F14F33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color w:val="C00000"/>
          <w:kern w:val="1"/>
          <w:szCs w:val="28"/>
        </w:rPr>
      </w:pPr>
      <w:r>
        <w:rPr>
          <w:rFonts w:eastAsia="Arial Unicode MS"/>
          <w:kern w:val="1"/>
          <w:szCs w:val="28"/>
        </w:rPr>
        <w:t>Цифровой модуль КПА ОАИ</w:t>
      </w:r>
    </w:p>
    <w:p w14:paraId="65F405B7" w14:textId="58CB5CD5" w:rsidR="00127F8F" w:rsidRDefault="00F14F33" w:rsidP="00127F8F">
      <w:pPr>
        <w:widowControl w:val="0"/>
        <w:spacing w:line="360" w:lineRule="auto"/>
        <w:ind w:firstLine="0"/>
        <w:jc w:val="center"/>
        <w:rPr>
          <w:rFonts w:eastAsia="Arial Unicode MS"/>
          <w:kern w:val="1"/>
          <w:szCs w:val="28"/>
        </w:rPr>
      </w:pPr>
      <w:r>
        <w:rPr>
          <w:rFonts w:eastAsia="Arial Unicode MS"/>
          <w:kern w:val="1"/>
          <w:szCs w:val="28"/>
        </w:rPr>
        <w:t>Описание регистров</w:t>
      </w:r>
    </w:p>
    <w:p w14:paraId="5D8C337E" w14:textId="77777777" w:rsidR="00127F8F" w:rsidRPr="0012098F" w:rsidRDefault="00127F8F" w:rsidP="00127F8F">
      <w:pPr>
        <w:widowControl w:val="0"/>
        <w:spacing w:line="360" w:lineRule="auto"/>
        <w:ind w:firstLine="0"/>
        <w:jc w:val="center"/>
        <w:rPr>
          <w:rFonts w:eastAsia="Arial Unicode MS"/>
          <w:kern w:val="1"/>
          <w:szCs w:val="28"/>
        </w:rPr>
      </w:pPr>
    </w:p>
    <w:p w14:paraId="2DA3ED26" w14:textId="77777777" w:rsidR="00127F8F" w:rsidRDefault="00127F8F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kern w:val="1"/>
          <w:szCs w:val="28"/>
        </w:rPr>
      </w:pPr>
    </w:p>
    <w:p w14:paraId="0CB54F7E" w14:textId="77777777" w:rsidR="00F14F33" w:rsidRPr="00F14F33" w:rsidRDefault="00F14F33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color w:val="FFFFFF" w:themeColor="background1"/>
          <w:kern w:val="1"/>
          <w:szCs w:val="28"/>
        </w:rPr>
      </w:pPr>
    </w:p>
    <w:tbl>
      <w:tblPr>
        <w:tblW w:w="9498" w:type="dxa"/>
        <w:jc w:val="right"/>
        <w:tblLayout w:type="fixed"/>
        <w:tblLook w:val="0000" w:firstRow="0" w:lastRow="0" w:firstColumn="0" w:lastColumn="0" w:noHBand="0" w:noVBand="0"/>
      </w:tblPr>
      <w:tblGrid>
        <w:gridCol w:w="4820"/>
        <w:gridCol w:w="4678"/>
      </w:tblGrid>
      <w:tr w:rsidR="00F14F33" w:rsidRPr="00F14F33" w14:paraId="5B1C08BD" w14:textId="77777777" w:rsidTr="00820947">
        <w:trPr>
          <w:trHeight w:val="284"/>
          <w:jc w:val="right"/>
        </w:trPr>
        <w:tc>
          <w:tcPr>
            <w:tcW w:w="4820" w:type="dxa"/>
          </w:tcPr>
          <w:p w14:paraId="04CD8C72" w14:textId="77777777" w:rsidR="00127F8F" w:rsidRPr="00F14F33" w:rsidRDefault="00127F8F" w:rsidP="00820947">
            <w:pPr>
              <w:spacing w:line="240" w:lineRule="auto"/>
              <w:ind w:firstLine="22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От 628 ВП МО:</w:t>
            </w:r>
          </w:p>
        </w:tc>
        <w:tc>
          <w:tcPr>
            <w:tcW w:w="4678" w:type="dxa"/>
          </w:tcPr>
          <w:p w14:paraId="5C91A962" w14:textId="77777777" w:rsidR="00127F8F" w:rsidRPr="00F14F33" w:rsidRDefault="00127F8F" w:rsidP="00820947">
            <w:pPr>
              <w:spacing w:line="240" w:lineRule="auto"/>
              <w:ind w:firstLine="22"/>
              <w:jc w:val="center"/>
              <w:rPr>
                <w:szCs w:val="28"/>
              </w:rPr>
            </w:pPr>
            <w:r w:rsidRPr="00F14F33">
              <w:rPr>
                <w:szCs w:val="28"/>
              </w:rPr>
              <w:t>От НГУ:</w:t>
            </w:r>
          </w:p>
        </w:tc>
      </w:tr>
      <w:tr w:rsidR="00F14F33" w:rsidRPr="00F14F33" w14:paraId="2A9984ED" w14:textId="77777777" w:rsidTr="00820947">
        <w:trPr>
          <w:jc w:val="right"/>
        </w:trPr>
        <w:tc>
          <w:tcPr>
            <w:tcW w:w="4820" w:type="dxa"/>
          </w:tcPr>
          <w:p w14:paraId="5D882954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Ведущий специалист</w:t>
            </w:r>
          </w:p>
          <w:p w14:paraId="4BA66038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</w:p>
          <w:p w14:paraId="48C622FA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_______________ Н.В. Сапожникова</w:t>
            </w:r>
          </w:p>
          <w:p w14:paraId="7438BA77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</w:rPr>
              <w:t>2020</w:t>
            </w:r>
            <w:r w:rsidRPr="00F14F33">
              <w:rPr>
                <w:color w:val="FFFFFF" w:themeColor="background1"/>
                <w:szCs w:val="28"/>
              </w:rPr>
              <w:t xml:space="preserve"> г.</w:t>
            </w:r>
          </w:p>
        </w:tc>
        <w:tc>
          <w:tcPr>
            <w:tcW w:w="4678" w:type="dxa"/>
          </w:tcPr>
          <w:p w14:paraId="3F566BC7" w14:textId="077B392B" w:rsidR="00127F8F" w:rsidRPr="00F14F33" w:rsidRDefault="00F14F33" w:rsidP="00820947">
            <w:pPr>
              <w:spacing w:line="240" w:lineRule="auto"/>
              <w:ind w:firstLine="22"/>
              <w:rPr>
                <w:szCs w:val="28"/>
              </w:rPr>
            </w:pPr>
            <w:r>
              <w:rPr>
                <w:szCs w:val="28"/>
              </w:rPr>
              <w:t>Инженер</w:t>
            </w:r>
          </w:p>
          <w:p w14:paraId="71719791" w14:textId="77777777" w:rsidR="00127F8F" w:rsidRPr="00F14F33" w:rsidRDefault="00127F8F" w:rsidP="00820947">
            <w:pPr>
              <w:spacing w:line="240" w:lineRule="auto"/>
              <w:ind w:firstLine="22"/>
              <w:rPr>
                <w:szCs w:val="28"/>
              </w:rPr>
            </w:pPr>
          </w:p>
          <w:p w14:paraId="2DD0938F" w14:textId="60308D9D" w:rsidR="00127F8F" w:rsidRPr="00F14F33" w:rsidRDefault="00127F8F" w:rsidP="00820947">
            <w:pPr>
              <w:spacing w:line="240" w:lineRule="auto"/>
              <w:ind w:firstLine="22"/>
              <w:rPr>
                <w:szCs w:val="28"/>
              </w:rPr>
            </w:pPr>
            <w:r w:rsidRPr="00F14F33">
              <w:rPr>
                <w:szCs w:val="28"/>
              </w:rPr>
              <w:t xml:space="preserve">_______________ </w:t>
            </w:r>
            <w:r w:rsidR="00F14F33">
              <w:rPr>
                <w:szCs w:val="28"/>
              </w:rPr>
              <w:t>А.С. Козлов</w:t>
            </w:r>
          </w:p>
          <w:p w14:paraId="35B98E6C" w14:textId="77777777" w:rsidR="00127F8F" w:rsidRPr="00F14F33" w:rsidRDefault="00127F8F" w:rsidP="00820947">
            <w:pPr>
              <w:spacing w:line="240" w:lineRule="auto"/>
              <w:ind w:firstLine="22"/>
              <w:rPr>
                <w:szCs w:val="28"/>
                <w:highlight w:val="yellow"/>
              </w:rPr>
            </w:pPr>
            <w:r w:rsidRPr="00F14F33">
              <w:rPr>
                <w:szCs w:val="28"/>
              </w:rPr>
              <w:t xml:space="preserve">«___» _________ </w:t>
            </w:r>
            <w:r w:rsidR="007F6F52" w:rsidRPr="00F14F33">
              <w:rPr>
                <w:szCs w:val="28"/>
              </w:rPr>
              <w:t>2020</w:t>
            </w:r>
            <w:r w:rsidRPr="00F14F33">
              <w:rPr>
                <w:szCs w:val="28"/>
              </w:rPr>
              <w:t xml:space="preserve"> г.</w:t>
            </w:r>
          </w:p>
        </w:tc>
      </w:tr>
      <w:tr w:rsidR="00F14F33" w:rsidRPr="00F14F33" w14:paraId="3113D835" w14:textId="77777777" w:rsidTr="00820947">
        <w:trPr>
          <w:trHeight w:val="267"/>
          <w:jc w:val="right"/>
        </w:trPr>
        <w:tc>
          <w:tcPr>
            <w:tcW w:w="4820" w:type="dxa"/>
          </w:tcPr>
          <w:p w14:paraId="5E8D3AB5" w14:textId="77777777" w:rsidR="00127F8F" w:rsidRPr="00F14F33" w:rsidRDefault="00127F8F" w:rsidP="00820947">
            <w:pPr>
              <w:spacing w:line="240" w:lineRule="auto"/>
              <w:ind w:firstLine="397"/>
              <w:rPr>
                <w:b/>
                <w:color w:val="FFFFFF" w:themeColor="background1"/>
                <w:szCs w:val="28"/>
              </w:rPr>
            </w:pPr>
          </w:p>
        </w:tc>
        <w:tc>
          <w:tcPr>
            <w:tcW w:w="4678" w:type="dxa"/>
          </w:tcPr>
          <w:p w14:paraId="6B121DF3" w14:textId="77777777" w:rsidR="00127F8F" w:rsidRPr="00F14F33" w:rsidRDefault="00127F8F" w:rsidP="00820947">
            <w:pPr>
              <w:spacing w:line="240" w:lineRule="auto"/>
              <w:ind w:firstLine="28"/>
              <w:jc w:val="center"/>
              <w:rPr>
                <w:szCs w:val="28"/>
                <w:highlight w:val="yellow"/>
              </w:rPr>
            </w:pPr>
          </w:p>
        </w:tc>
      </w:tr>
    </w:tbl>
    <w:p w14:paraId="615A3681" w14:textId="77777777" w:rsidR="00127F8F" w:rsidRPr="001209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5CE9D71E" w14:textId="1557DC7B" w:rsidR="00127F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66B212A7" w14:textId="4E17D334" w:rsidR="006C0685" w:rsidRDefault="006C0685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030E4CB5" w14:textId="77777777" w:rsidR="006C0685" w:rsidRPr="0012098F" w:rsidRDefault="006C0685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11EE7517" w14:textId="77777777" w:rsidR="00127F8F" w:rsidRPr="001209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4176674D" w14:textId="7E74A562" w:rsidR="00B5013C" w:rsidRPr="006B09C7" w:rsidRDefault="007F6F52" w:rsidP="006C0685">
      <w:pPr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ascii="Arial" w:hAnsi="Arial" w:cs="Arial"/>
          <w:sz w:val="24"/>
          <w:szCs w:val="24"/>
        </w:rPr>
      </w:pPr>
      <w:r>
        <w:rPr>
          <w:rFonts w:eastAsia="Arial Unicode MS"/>
          <w:kern w:val="1"/>
          <w:szCs w:val="28"/>
        </w:rPr>
        <w:t>2020</w:t>
      </w:r>
      <w:r w:rsidR="00127F8F" w:rsidRPr="0012098F">
        <w:rPr>
          <w:rFonts w:eastAsia="Arial Unicode MS"/>
          <w:kern w:val="1"/>
          <w:szCs w:val="28"/>
        </w:rPr>
        <w:t xml:space="preserve"> г.</w:t>
      </w:r>
      <w:r w:rsidR="00127F8F" w:rsidRPr="00903526">
        <w:rPr>
          <w:rFonts w:ascii="Arial" w:hAnsi="Arial" w:cs="Arial"/>
          <w:color w:val="FFFFFF" w:themeColor="background1"/>
          <w:sz w:val="24"/>
          <w:szCs w:val="24"/>
          <w:lang w:eastAsia="en-US"/>
        </w:rPr>
        <w:t>.</w:t>
      </w:r>
    </w:p>
    <w:p w14:paraId="7665C9F0" w14:textId="77777777" w:rsidR="00B5013C" w:rsidRDefault="00B5013C" w:rsidP="00B5013C">
      <w:pPr>
        <w:ind w:firstLine="0"/>
        <w:jc w:val="center"/>
        <w:sectPr w:rsidR="00B5013C" w:rsidSect="00F873E5">
          <w:head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A00FBA4" w14:textId="77777777" w:rsidR="006C0C5E" w:rsidRPr="00B278DA" w:rsidRDefault="00B278DA" w:rsidP="00044163">
      <w:pPr>
        <w:pStyle w:val="110"/>
        <w:jc w:val="center"/>
        <w:rPr>
          <w:szCs w:val="28"/>
        </w:rPr>
      </w:pPr>
      <w:r w:rsidRPr="00B278DA">
        <w:rPr>
          <w:szCs w:val="28"/>
        </w:rPr>
        <w:lastRenderedPageBreak/>
        <w:t>Содержание</w:t>
      </w:r>
    </w:p>
    <w:bookmarkStart w:id="0" w:name="_Toc108589451"/>
    <w:bookmarkStart w:id="1" w:name="_Toc370549251"/>
    <w:p w14:paraId="7DD48619" w14:textId="77777777" w:rsidR="007609C9" w:rsidRDefault="001C363B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fldChar w:fldCharType="begin"/>
      </w: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instrText xml:space="preserve"> TOC \o "1-2" \h \z \u </w:instrText>
      </w: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fldChar w:fldCharType="separate"/>
      </w:r>
      <w:hyperlink w:anchor="_Toc58771571" w:history="1">
        <w:r w:rsidR="007609C9" w:rsidRPr="0078548F">
          <w:rPr>
            <w:rStyle w:val="ac"/>
            <w:noProof/>
          </w:rPr>
          <w:t>1</w:t>
        </w:r>
        <w:r w:rsidR="007609C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</w:rPr>
          <w:t>Общие указания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_Toc58771571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4</w:t>
        </w:r>
        <w:r w:rsidR="007609C9">
          <w:rPr>
            <w:noProof/>
            <w:webHidden/>
          </w:rPr>
          <w:fldChar w:fldCharType="end"/>
        </w:r>
      </w:hyperlink>
    </w:p>
    <w:p w14:paraId="5D296138" w14:textId="77777777" w:rsidR="007609C9" w:rsidRDefault="007609C9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8771572" w:history="1">
        <w:r w:rsidRPr="0078548F">
          <w:rPr>
            <w:rStyle w:val="ac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8548F">
          <w:rPr>
            <w:rStyle w:val="ac"/>
            <w:noProof/>
          </w:rPr>
          <w:t>Карта регистров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_Toc58771572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83902A" w14:textId="77777777" w:rsidR="007609C9" w:rsidRDefault="007609C9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8771573" w:history="1">
        <w:r w:rsidRPr="0078548F">
          <w:rPr>
            <w:rStyle w:val="ac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8548F">
          <w:rPr>
            <w:rStyle w:val="ac"/>
            <w:noProof/>
          </w:rPr>
          <w:t>Аналоговые входы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_Toc58771573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3E6789" w14:textId="77777777" w:rsidR="007609C9" w:rsidRDefault="007609C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74" w:history="1">
        <w:r w:rsidRPr="0078548F">
          <w:rPr>
            <w:rStyle w:val="ac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8548F">
          <w:rPr>
            <w:rStyle w:val="ac"/>
            <w:noProof/>
          </w:rPr>
          <w:t>Входы АЦП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_Toc58771574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16C929" w14:textId="77777777" w:rsidR="007609C9" w:rsidRDefault="007609C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75" w:history="1">
        <w:r w:rsidRPr="0078548F">
          <w:rPr>
            <w:rStyle w:val="ac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8548F">
          <w:rPr>
            <w:rStyle w:val="ac"/>
            <w:noProof/>
          </w:rPr>
          <w:t>INA226 3V3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_Toc58771575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30144B" w14:textId="77777777" w:rsidR="007609C9" w:rsidRDefault="007609C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76" w:history="1">
        <w:r w:rsidRPr="0078548F">
          <w:rPr>
            <w:rStyle w:val="ac"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8548F">
          <w:rPr>
            <w:rStyle w:val="ac"/>
            <w:noProof/>
          </w:rPr>
          <w:t xml:space="preserve">INA226 </w:t>
        </w:r>
        <w:r w:rsidRPr="0078548F">
          <w:rPr>
            <w:rStyle w:val="ac"/>
            <w:noProof/>
            <w:lang w:val="en-US"/>
          </w:rPr>
          <w:t>5</w:t>
        </w:r>
        <w:r w:rsidRPr="0078548F">
          <w:rPr>
            <w:rStyle w:val="ac"/>
            <w:noProof/>
          </w:rPr>
          <w:t>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_Toc58771576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875863" w14:textId="77777777" w:rsidR="007609C9" w:rsidRDefault="007609C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77" w:history="1">
        <w:r w:rsidRPr="0078548F">
          <w:rPr>
            <w:rStyle w:val="ac"/>
            <w:noProof/>
          </w:rPr>
          <w:t>3.4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8548F">
          <w:rPr>
            <w:rStyle w:val="ac"/>
            <w:noProof/>
            <w:lang w:val="en-US"/>
          </w:rPr>
          <w:t xml:space="preserve">UART1 </w:t>
        </w:r>
        <w:r w:rsidRPr="0078548F">
          <w:rPr>
            <w:rStyle w:val="ac"/>
            <w:noProof/>
          </w:rPr>
          <w:t>данные приемника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_Toc58771577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56B153" w14:textId="77777777" w:rsidR="007609C9" w:rsidRDefault="007609C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78" w:history="1">
        <w:r w:rsidRPr="0078548F">
          <w:rPr>
            <w:rStyle w:val="ac"/>
            <w:noProof/>
          </w:rPr>
          <w:t>3.5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8548F">
          <w:rPr>
            <w:rStyle w:val="ac"/>
            <w:noProof/>
            <w:lang w:val="en-US"/>
          </w:rPr>
          <w:t>UART</w:t>
        </w:r>
        <w:r w:rsidRPr="0078548F">
          <w:rPr>
            <w:rStyle w:val="ac"/>
            <w:noProof/>
          </w:rPr>
          <w:t>2 данные приемника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_Toc58771578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DD6B15" w14:textId="77777777" w:rsidR="007609C9" w:rsidRDefault="007609C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79" w:history="1">
        <w:r w:rsidRPr="0078548F">
          <w:rPr>
            <w:rStyle w:val="ac"/>
            <w:noProof/>
            <w:lang w:val="en-US"/>
          </w:rPr>
          <w:t>3.6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8548F">
          <w:rPr>
            <w:rStyle w:val="ac"/>
            <w:noProof/>
            <w:lang w:val="en-US"/>
          </w:rPr>
          <w:t>GPIO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_Toc58771579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61EBBC" w14:textId="77777777" w:rsidR="007609C9" w:rsidRDefault="007609C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80" w:history="1">
        <w:r w:rsidRPr="0078548F">
          <w:rPr>
            <w:rStyle w:val="ac"/>
            <w:noProof/>
            <w:lang w:val="en-US"/>
          </w:rPr>
          <w:t>3.7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8548F">
          <w:rPr>
            <w:rStyle w:val="ac"/>
            <w:noProof/>
            <w:lang w:val="en-US"/>
          </w:rPr>
          <w:t>SPI receive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_Toc58771580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9D3C60" w14:textId="77777777" w:rsidR="007609C9" w:rsidRDefault="007609C9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8771581" w:history="1">
        <w:r w:rsidRPr="0078548F">
          <w:rPr>
            <w:rStyle w:val="ac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8548F">
          <w:rPr>
            <w:rStyle w:val="ac"/>
            <w:noProof/>
          </w:rPr>
          <w:t>Аналоговые выходы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_Toc58771581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2207BE" w14:textId="77777777" w:rsidR="007609C9" w:rsidRDefault="007609C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82" w:history="1">
        <w:r w:rsidRPr="0078548F">
          <w:rPr>
            <w:rStyle w:val="ac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8548F">
          <w:rPr>
            <w:rStyle w:val="ac"/>
            <w:noProof/>
            <w:lang w:val="en-US"/>
          </w:rPr>
          <w:t>DAC</w:t>
        </w:r>
        <w:r w:rsidRPr="0078548F">
          <w:rPr>
            <w:rStyle w:val="ac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_Toc58771582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C8FC7D5" w14:textId="77777777" w:rsidR="007609C9" w:rsidRDefault="007609C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83" w:history="1">
        <w:r w:rsidRPr="0078548F">
          <w:rPr>
            <w:rStyle w:val="ac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8548F">
          <w:rPr>
            <w:rStyle w:val="ac"/>
            <w:noProof/>
            <w:lang w:val="en-US"/>
          </w:rPr>
          <w:t>DAC</w:t>
        </w:r>
        <w:r w:rsidRPr="0078548F">
          <w:rPr>
            <w:rStyle w:val="ac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_Toc58771583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2F21EFA" w14:textId="77777777" w:rsidR="007609C9" w:rsidRDefault="007609C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84" w:history="1">
        <w:r w:rsidRPr="0078548F">
          <w:rPr>
            <w:rStyle w:val="ac"/>
            <w:noProof/>
            <w:lang w:val="en-US"/>
          </w:rPr>
          <w:t>4.3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8548F">
          <w:rPr>
            <w:rStyle w:val="ac"/>
            <w:noProof/>
            <w:lang w:val="en-US"/>
          </w:rPr>
          <w:t>ADC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_Toc58771584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D9B4C89" w14:textId="77777777" w:rsidR="007609C9" w:rsidRDefault="007609C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85" w:history="1">
        <w:r w:rsidRPr="0078548F">
          <w:rPr>
            <w:rStyle w:val="ac"/>
            <w:noProof/>
          </w:rPr>
          <w:t>4.4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8548F">
          <w:rPr>
            <w:rStyle w:val="ac"/>
            <w:noProof/>
            <w:lang w:val="en-US"/>
          </w:rPr>
          <w:t>GPIO</w:t>
        </w:r>
        <w:r w:rsidRPr="0078548F">
          <w:rPr>
            <w:rStyle w:val="ac"/>
            <w:noProof/>
          </w:rPr>
          <w:t>_</w:t>
        </w:r>
        <w:r w:rsidRPr="0078548F">
          <w:rPr>
            <w:rStyle w:val="ac"/>
            <w:noProof/>
            <w:lang w:val="en-US"/>
          </w:rPr>
          <w:t>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_Toc58771585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9D41D4E" w14:textId="77777777" w:rsidR="007609C9" w:rsidRDefault="007609C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86" w:history="1">
        <w:r w:rsidRPr="0078548F">
          <w:rPr>
            <w:rStyle w:val="ac"/>
            <w:noProof/>
          </w:rPr>
          <w:t>4.5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8548F">
          <w:rPr>
            <w:rStyle w:val="ac"/>
            <w:noProof/>
            <w:lang w:val="en-US"/>
          </w:rPr>
          <w:t>GPIO</w:t>
        </w:r>
        <w:r w:rsidRPr="0078548F">
          <w:rPr>
            <w:rStyle w:val="ac"/>
            <w:noProof/>
          </w:rPr>
          <w:t>_</w:t>
        </w:r>
        <w:r w:rsidRPr="0078548F">
          <w:rPr>
            <w:rStyle w:val="ac"/>
            <w:noProof/>
            <w:lang w:val="en-US"/>
          </w:rPr>
          <w:t>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_Toc58771586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97504C9" w14:textId="77777777" w:rsidR="007609C9" w:rsidRDefault="007609C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87" w:history="1">
        <w:r w:rsidRPr="0078548F">
          <w:rPr>
            <w:rStyle w:val="ac"/>
            <w:noProof/>
            <w:lang w:val="en-US"/>
          </w:rPr>
          <w:t>4.6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8548F">
          <w:rPr>
            <w:rStyle w:val="ac"/>
            <w:noProof/>
            <w:lang w:val="en-US"/>
          </w:rPr>
          <w:t>UART1 transmitter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_Toc58771587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9458FDA" w14:textId="77777777" w:rsidR="007609C9" w:rsidRDefault="007609C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88" w:history="1">
        <w:r w:rsidRPr="0078548F">
          <w:rPr>
            <w:rStyle w:val="ac"/>
            <w:noProof/>
            <w:lang w:val="en-US"/>
          </w:rPr>
          <w:t>4.7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8548F">
          <w:rPr>
            <w:rStyle w:val="ac"/>
            <w:noProof/>
            <w:lang w:val="en-US"/>
          </w:rPr>
          <w:t>UART1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_Toc58771588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CAC6934" w14:textId="77777777" w:rsidR="007609C9" w:rsidRDefault="007609C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89" w:history="1">
        <w:r w:rsidRPr="0078548F">
          <w:rPr>
            <w:rStyle w:val="ac"/>
            <w:noProof/>
            <w:lang w:val="en-US"/>
          </w:rPr>
          <w:t>4.8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8548F">
          <w:rPr>
            <w:rStyle w:val="ac"/>
            <w:noProof/>
            <w:lang w:val="en-US"/>
          </w:rPr>
          <w:t>UART</w:t>
        </w:r>
        <w:r w:rsidRPr="0078548F">
          <w:rPr>
            <w:rStyle w:val="ac"/>
            <w:noProof/>
          </w:rPr>
          <w:t>2</w:t>
        </w:r>
        <w:r w:rsidRPr="0078548F">
          <w:rPr>
            <w:rStyle w:val="ac"/>
            <w:noProof/>
            <w:lang w:val="en-US"/>
          </w:rPr>
          <w:t xml:space="preserve"> transmitter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_Toc58771589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D4C9C8C" w14:textId="77777777" w:rsidR="007609C9" w:rsidRDefault="007609C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90" w:history="1">
        <w:r w:rsidRPr="0078548F">
          <w:rPr>
            <w:rStyle w:val="ac"/>
            <w:noProof/>
            <w:lang w:val="en-US"/>
          </w:rPr>
          <w:t>4.9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8548F">
          <w:rPr>
            <w:rStyle w:val="ac"/>
            <w:noProof/>
            <w:lang w:val="en-US"/>
          </w:rPr>
          <w:t>UART</w:t>
        </w:r>
        <w:r w:rsidRPr="0078548F">
          <w:rPr>
            <w:rStyle w:val="ac"/>
            <w:noProof/>
          </w:rPr>
          <w:t>2</w:t>
        </w:r>
        <w:r w:rsidRPr="0078548F">
          <w:rPr>
            <w:rStyle w:val="ac"/>
            <w:noProof/>
            <w:lang w:val="en-US"/>
          </w:rPr>
          <w:t xml:space="preserve">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_Toc58771590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F1E8A98" w14:textId="77777777" w:rsidR="007609C9" w:rsidRDefault="007609C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91" w:history="1">
        <w:r w:rsidRPr="0078548F">
          <w:rPr>
            <w:rStyle w:val="ac"/>
            <w:noProof/>
          </w:rPr>
          <w:t>4.10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8548F">
          <w:rPr>
            <w:rStyle w:val="ac"/>
            <w:noProof/>
            <w:lang w:val="en-US"/>
          </w:rPr>
          <w:t>GPIO</w:t>
        </w:r>
        <w:r w:rsidRPr="0078548F">
          <w:rPr>
            <w:rStyle w:val="ac"/>
            <w:noProof/>
          </w:rPr>
          <w:t xml:space="preserve"> </w:t>
        </w:r>
        <w:r w:rsidRPr="0078548F">
          <w:rPr>
            <w:rStyle w:val="ac"/>
            <w:noProof/>
            <w:lang w:val="en-US"/>
          </w:rPr>
          <w:t>alternative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_Toc58771591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1B793A1" w14:textId="77777777" w:rsidR="007609C9" w:rsidRDefault="007609C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92" w:history="1">
        <w:r w:rsidRPr="0078548F">
          <w:rPr>
            <w:rStyle w:val="ac"/>
            <w:noProof/>
            <w:lang w:val="en-US"/>
          </w:rPr>
          <w:t>4.11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8548F">
          <w:rPr>
            <w:rStyle w:val="ac"/>
            <w:noProof/>
            <w:lang w:val="en-US"/>
          </w:rPr>
          <w:t>SPI set</w:t>
        </w:r>
        <w:r w:rsidRPr="0078548F">
          <w:rPr>
            <w:rStyle w:val="ac"/>
            <w:noProof/>
            <w:lang w:val="en-US"/>
          </w:rPr>
          <w:t>t</w:t>
        </w:r>
        <w:r w:rsidRPr="0078548F">
          <w:rPr>
            <w:rStyle w:val="ac"/>
            <w:noProof/>
            <w:lang w:val="en-US"/>
          </w:rPr>
          <w:t>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_Toc58771592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AA759FD" w14:textId="77777777" w:rsidR="007609C9" w:rsidRDefault="007609C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93" w:history="1">
        <w:r w:rsidRPr="0078548F">
          <w:rPr>
            <w:rStyle w:val="ac"/>
            <w:noProof/>
            <w:lang w:val="en-US"/>
          </w:rPr>
          <w:t>4.12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8548F">
          <w:rPr>
            <w:rStyle w:val="ac"/>
            <w:noProof/>
            <w:lang w:val="en-US"/>
          </w:rPr>
          <w:t>SPI transmitter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_Toc58771593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133F1DD" w14:textId="77777777" w:rsidR="007609C9" w:rsidRDefault="007609C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94" w:history="1">
        <w:r w:rsidRPr="0078548F">
          <w:rPr>
            <w:rStyle w:val="ac"/>
            <w:noProof/>
            <w:lang w:val="en-US"/>
          </w:rPr>
          <w:t>4.13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8548F">
          <w:rPr>
            <w:rStyle w:val="ac"/>
            <w:noProof/>
            <w:lang w:val="en-US"/>
          </w:rPr>
          <w:t>SPI receive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_Toc58771594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B89AF7F" w14:textId="144F9E8A" w:rsidR="00325755" w:rsidRPr="00325755" w:rsidRDefault="001C363B" w:rsidP="00325755">
      <w:pPr>
        <w:pStyle w:val="110"/>
        <w:rPr>
          <w:lang w:val="en-US" w:eastAsia="en-US"/>
        </w:rPr>
      </w:pPr>
      <w:r w:rsidRPr="008C492A">
        <w:rPr>
          <w:bCs/>
          <w:caps/>
          <w:szCs w:val="28"/>
        </w:rPr>
        <w:fldChar w:fldCharType="end"/>
      </w:r>
    </w:p>
    <w:p w14:paraId="7C1E6756" w14:textId="76BFA69A" w:rsidR="00B5013C" w:rsidRDefault="00B5013C" w:rsidP="00325755">
      <w:pPr>
        <w:pStyle w:val="1"/>
        <w:sectPr w:rsidR="00B5013C" w:rsidSect="00B5013C">
          <w:headerReference w:type="default" r:id="rId10"/>
          <w:footerReference w:type="default" r:id="rId11"/>
          <w:pgSz w:w="11906" w:h="16838" w:code="9"/>
          <w:pgMar w:top="1134" w:right="851" w:bottom="1134" w:left="1701" w:header="709" w:footer="709" w:gutter="0"/>
          <w:cols w:space="720"/>
        </w:sectPr>
      </w:pPr>
    </w:p>
    <w:bookmarkEnd w:id="0"/>
    <w:bookmarkEnd w:id="1"/>
    <w:p w14:paraId="356F4408" w14:textId="62CF00BB" w:rsidR="00D114D0" w:rsidRDefault="00D114D0" w:rsidP="00820947">
      <w:pPr>
        <w:pStyle w:val="aff0"/>
        <w:rPr>
          <w:rFonts w:eastAsiaTheme="minorHAnsi"/>
        </w:rPr>
      </w:pPr>
      <w:r w:rsidRPr="00820947">
        <w:rPr>
          <w:rFonts w:eastAsiaTheme="minorHAnsi"/>
        </w:rPr>
        <w:lastRenderedPageBreak/>
        <w:t>Настоящ</w:t>
      </w:r>
      <w:r w:rsidR="00820947">
        <w:rPr>
          <w:rFonts w:eastAsiaTheme="minorHAnsi"/>
        </w:rPr>
        <w:t>ая</w:t>
      </w:r>
      <w:r w:rsidRPr="00820947">
        <w:rPr>
          <w:rFonts w:eastAsiaTheme="minorHAnsi"/>
        </w:rPr>
        <w:t xml:space="preserve"> инструкция по эксплуатации</w:t>
      </w:r>
      <w:r w:rsidR="00820947">
        <w:rPr>
          <w:rFonts w:eastAsiaTheme="minorHAnsi"/>
        </w:rPr>
        <w:t xml:space="preserve"> (ИЭ)</w:t>
      </w:r>
      <w:r w:rsidRPr="00820947">
        <w:rPr>
          <w:rFonts w:eastAsiaTheme="minorHAnsi"/>
        </w:rPr>
        <w:t xml:space="preserve"> явля</w:t>
      </w:r>
      <w:r w:rsidR="00820947">
        <w:rPr>
          <w:rFonts w:eastAsiaTheme="minorHAnsi"/>
        </w:rPr>
        <w:t>е</w:t>
      </w:r>
      <w:r w:rsidRPr="00820947">
        <w:rPr>
          <w:rFonts w:eastAsiaTheme="minorHAnsi"/>
        </w:rPr>
        <w:t xml:space="preserve">тся техническим руководством для обслуживающего персонала </w:t>
      </w:r>
      <w:r w:rsidR="00820947">
        <w:rPr>
          <w:rFonts w:eastAsiaTheme="minorHAnsi"/>
        </w:rPr>
        <w:t>по подготовке к эксплуатации, пр</w:t>
      </w:r>
      <w:r w:rsidRPr="00820947">
        <w:rPr>
          <w:rFonts w:eastAsiaTheme="minorHAnsi"/>
        </w:rPr>
        <w:t>и эксплуатации</w:t>
      </w:r>
      <w:r w:rsidR="00820947">
        <w:rPr>
          <w:rFonts w:eastAsiaTheme="minorHAnsi"/>
        </w:rPr>
        <w:t xml:space="preserve"> и</w:t>
      </w:r>
      <w:r w:rsidRPr="00820947">
        <w:rPr>
          <w:rFonts w:eastAsiaTheme="minorHAnsi"/>
        </w:rPr>
        <w:t xml:space="preserve"> хранении </w:t>
      </w:r>
      <w:r w:rsidR="00820947">
        <w:rPr>
          <w:rFonts w:eastAsiaTheme="minorHAnsi"/>
        </w:rPr>
        <w:t>контрольно-проверочной аппаратуры (</w:t>
      </w:r>
      <w:r w:rsidR="004E6D35" w:rsidRPr="00820947">
        <w:rPr>
          <w:rFonts w:eastAsiaTheme="minorHAnsi"/>
        </w:rPr>
        <w:t>КПА)</w:t>
      </w:r>
      <w:r w:rsidRPr="00820947">
        <w:rPr>
          <w:rFonts w:eastAsiaTheme="minorHAnsi"/>
        </w:rPr>
        <w:t xml:space="preserve"> </w:t>
      </w:r>
      <w:r w:rsidR="000C68F9">
        <w:rPr>
          <w:rFonts w:eastAsiaTheme="minorHAnsi"/>
        </w:rPr>
        <w:t>Аппаратуры</w:t>
      </w:r>
      <w:r w:rsidRPr="00820947">
        <w:rPr>
          <w:rFonts w:eastAsiaTheme="minorHAnsi"/>
        </w:rPr>
        <w:t xml:space="preserve"> </w:t>
      </w:r>
      <w:r w:rsidR="00383188">
        <w:rPr>
          <w:rFonts w:eastAsiaTheme="minorHAnsi"/>
        </w:rPr>
        <w:t>КВВ</w:t>
      </w:r>
      <w:r w:rsidRPr="00820947">
        <w:rPr>
          <w:rFonts w:eastAsiaTheme="minorHAnsi"/>
        </w:rPr>
        <w:t>.</w:t>
      </w:r>
    </w:p>
    <w:p w14:paraId="0891AF11" w14:textId="77777777" w:rsidR="00820947" w:rsidRDefault="00BC06D9" w:rsidP="00820947">
      <w:pPr>
        <w:pStyle w:val="aff0"/>
        <w:rPr>
          <w:rFonts w:eastAsiaTheme="minorHAnsi"/>
        </w:rPr>
      </w:pPr>
      <w:r>
        <w:rPr>
          <w:rFonts w:eastAsiaTheme="minorHAnsi"/>
        </w:rPr>
        <w:t>Инструкция состоит из разделов:</w:t>
      </w:r>
    </w:p>
    <w:p w14:paraId="57F5CF94" w14:textId="77777777" w:rsidR="00C9097D" w:rsidRPr="00C708F3" w:rsidRDefault="00C9097D" w:rsidP="00C708F3">
      <w:pPr>
        <w:pStyle w:val="10"/>
      </w:pPr>
      <w:r w:rsidRPr="00C708F3">
        <w:t>общие указания;</w:t>
      </w:r>
    </w:p>
    <w:p w14:paraId="0C2947A5" w14:textId="77777777" w:rsidR="00C9097D" w:rsidRDefault="00C9097D" w:rsidP="00C708F3">
      <w:pPr>
        <w:pStyle w:val="10"/>
      </w:pPr>
      <w:r w:rsidRPr="00C708F3">
        <w:t>меры безопасности;</w:t>
      </w:r>
    </w:p>
    <w:p w14:paraId="26AE477B" w14:textId="77777777" w:rsidR="000A50E9" w:rsidRPr="00C708F3" w:rsidRDefault="000A50E9" w:rsidP="00C708F3">
      <w:pPr>
        <w:pStyle w:val="10"/>
      </w:pPr>
      <w:r>
        <w:t>подготовка к работе (входной контроль);</w:t>
      </w:r>
    </w:p>
    <w:p w14:paraId="06F8F88D" w14:textId="77777777" w:rsidR="00C9097D" w:rsidRPr="00C708F3" w:rsidRDefault="000A50E9" w:rsidP="00C708F3">
      <w:pPr>
        <w:pStyle w:val="10"/>
      </w:pPr>
      <w:r>
        <w:t>автономные испытания</w:t>
      </w:r>
      <w:r w:rsidR="00C9097D" w:rsidRPr="00C708F3">
        <w:t>;</w:t>
      </w:r>
    </w:p>
    <w:p w14:paraId="1863FBE9" w14:textId="77777777" w:rsidR="00C9097D" w:rsidRDefault="000A50E9" w:rsidP="00C708F3">
      <w:pPr>
        <w:pStyle w:val="10"/>
      </w:pPr>
      <w:r>
        <w:t>техническое обслуживание</w:t>
      </w:r>
      <w:r w:rsidR="00C9097D" w:rsidRPr="00C708F3">
        <w:t>;</w:t>
      </w:r>
    </w:p>
    <w:p w14:paraId="4EC3E672" w14:textId="77777777" w:rsidR="000A50E9" w:rsidRPr="00C708F3" w:rsidRDefault="000A50E9" w:rsidP="00C708F3">
      <w:pPr>
        <w:pStyle w:val="10"/>
      </w:pPr>
      <w:r>
        <w:t>правила хранения;</w:t>
      </w:r>
    </w:p>
    <w:p w14:paraId="4C6C8439" w14:textId="13685B94" w:rsidR="00F14F33" w:rsidRDefault="00C9097D" w:rsidP="00C708F3">
      <w:pPr>
        <w:pStyle w:val="10"/>
      </w:pPr>
      <w:r w:rsidRPr="00C708F3">
        <w:t>транспортирование.</w:t>
      </w:r>
      <w:r w:rsidR="00F14F33">
        <w:br/>
      </w:r>
    </w:p>
    <w:p w14:paraId="258DF1AB" w14:textId="77777777" w:rsidR="00F14F33" w:rsidRDefault="00F14F33">
      <w:pPr>
        <w:suppressAutoHyphens w:val="0"/>
        <w:spacing w:line="240" w:lineRule="auto"/>
        <w:ind w:firstLine="0"/>
        <w:jc w:val="left"/>
        <w:rPr>
          <w:rFonts w:eastAsiaTheme="minorHAnsi" w:cstheme="minorBidi"/>
          <w:noProof/>
          <w:szCs w:val="22"/>
          <w:lang w:eastAsia="en-US"/>
        </w:rPr>
      </w:pPr>
      <w:r>
        <w:br w:type="page"/>
      </w:r>
    </w:p>
    <w:p w14:paraId="7A194C41" w14:textId="77777777" w:rsidR="00D114D0" w:rsidRPr="002C1440" w:rsidRDefault="009145DD" w:rsidP="005813F5">
      <w:pPr>
        <w:pStyle w:val="1"/>
      </w:pPr>
      <w:bookmarkStart w:id="6" w:name="_Toc58771571"/>
      <w:r>
        <w:lastRenderedPageBreak/>
        <w:t>Общие указания</w:t>
      </w:r>
      <w:bookmarkEnd w:id="6"/>
    </w:p>
    <w:p w14:paraId="378F59BE" w14:textId="22F48427" w:rsidR="00F14F33" w:rsidRDefault="00F14F33" w:rsidP="00044163">
      <w:pPr>
        <w:pStyle w:val="110"/>
      </w:pPr>
      <w:r>
        <w:t>Цифровой модуль предназначен для использования как самостоятельное устройство, так и как составная часть ОАИ КПА.</w:t>
      </w:r>
    </w:p>
    <w:p w14:paraId="5AE1DA08" w14:textId="24056375" w:rsidR="00F14F33" w:rsidRDefault="00F14F33" w:rsidP="00044163">
      <w:pPr>
        <w:pStyle w:val="110"/>
      </w:pPr>
      <w:r>
        <w:t xml:space="preserve">Модуль подключается к ПК как </w:t>
      </w:r>
      <w:r>
        <w:rPr>
          <w:lang w:val="en-US"/>
        </w:rPr>
        <w:t>USB</w:t>
      </w:r>
      <w:r w:rsidRPr="00F14F33">
        <w:t xml:space="preserve"> </w:t>
      </w:r>
      <w:r>
        <w:t xml:space="preserve">устройство определяющееся как </w:t>
      </w:r>
      <w:r>
        <w:rPr>
          <w:lang w:val="en-US"/>
        </w:rPr>
        <w:t>Virtual</w:t>
      </w:r>
      <w:r w:rsidRPr="00F14F33">
        <w:t xml:space="preserve"> </w:t>
      </w:r>
      <w:r>
        <w:rPr>
          <w:lang w:val="en-US"/>
        </w:rPr>
        <w:t>Com</w:t>
      </w:r>
      <w:r w:rsidRPr="00F14F33">
        <w:t xml:space="preserve"> </w:t>
      </w:r>
      <w:r>
        <w:rPr>
          <w:lang w:val="en-US"/>
        </w:rPr>
        <w:t>port</w:t>
      </w:r>
      <w:r w:rsidRPr="00F14F33">
        <w:t xml:space="preserve">. </w:t>
      </w:r>
      <w:r>
        <w:t>Каждый модуль имеет свой серийный номер, по которому модули отличаются друг от друга.</w:t>
      </w:r>
    </w:p>
    <w:p w14:paraId="43580D5C" w14:textId="6718D058" w:rsidR="00F14F33" w:rsidRDefault="00F33B1C" w:rsidP="00044163">
      <w:pPr>
        <w:pStyle w:val="110"/>
      </w:pPr>
      <w:r>
        <w:t>Опрос и управление</w:t>
      </w:r>
      <w:r w:rsidR="00F14F33">
        <w:t xml:space="preserve"> модулем реализовано</w:t>
      </w:r>
      <w:r>
        <w:t xml:space="preserve"> пакетами</w:t>
      </w:r>
      <w:r w:rsidR="00F14F33">
        <w:t xml:space="preserve"> по протоколу </w:t>
      </w:r>
      <w:r w:rsidR="00F14F33">
        <w:rPr>
          <w:lang w:val="en-US"/>
        </w:rPr>
        <w:t>ModBus</w:t>
      </w:r>
      <w:r w:rsidR="00F14F33">
        <w:t>.</w:t>
      </w:r>
    </w:p>
    <w:p w14:paraId="5CA6137B" w14:textId="77777777" w:rsidR="00F14F33" w:rsidRDefault="00F14F33" w:rsidP="00044163">
      <w:pPr>
        <w:pStyle w:val="110"/>
      </w:pPr>
      <w:r>
        <w:t>В модуле реализована поддержка следующих команд:</w:t>
      </w:r>
    </w:p>
    <w:p w14:paraId="56836911" w14:textId="779FFC3E" w:rsidR="00F14F33" w:rsidRDefault="00F14F33" w:rsidP="00F14F33">
      <w:pPr>
        <w:pStyle w:val="10"/>
      </w:pPr>
      <w:r w:rsidRPr="00F14F33">
        <w:t>0</w:t>
      </w:r>
      <w:r>
        <w:rPr>
          <w:lang w:val="en-US"/>
        </w:rPr>
        <w:t>x</w:t>
      </w:r>
      <w:r w:rsidRPr="00F14F33">
        <w:t xml:space="preserve">04 – </w:t>
      </w:r>
      <w:r>
        <w:t xml:space="preserve">чтения аналоговых входов </w:t>
      </w:r>
      <w:r w:rsidRPr="00F14F33">
        <w:t>(</w:t>
      </w:r>
      <w:r>
        <w:rPr>
          <w:lang w:val="en-US"/>
        </w:rPr>
        <w:t>analog</w:t>
      </w:r>
      <w:r w:rsidRPr="00F14F33">
        <w:t xml:space="preserve"> </w:t>
      </w:r>
      <w:r>
        <w:rPr>
          <w:lang w:val="en-US"/>
        </w:rPr>
        <w:t>inputs</w:t>
      </w:r>
      <w:r w:rsidRPr="00F14F33">
        <w:t>)</w:t>
      </w:r>
      <w:r>
        <w:t>;</w:t>
      </w:r>
    </w:p>
    <w:p w14:paraId="5433E262" w14:textId="6B32B236" w:rsidR="00F14F33" w:rsidRDefault="00F14F33" w:rsidP="00F14F33">
      <w:pPr>
        <w:pStyle w:val="10"/>
      </w:pPr>
      <w:r w:rsidRPr="00F14F33">
        <w:t>0</w:t>
      </w:r>
      <w:r>
        <w:rPr>
          <w:lang w:val="en-US"/>
        </w:rPr>
        <w:t>x</w:t>
      </w:r>
      <w:r w:rsidRPr="00F14F33">
        <w:t xml:space="preserve">03 – чтение </w:t>
      </w:r>
      <w:r>
        <w:t xml:space="preserve">аналоговых выходов </w:t>
      </w:r>
      <w:r w:rsidRPr="00F14F33">
        <w:t>(</w:t>
      </w:r>
      <w:r>
        <w:rPr>
          <w:lang w:val="en-US"/>
        </w:rPr>
        <w:t>analog</w:t>
      </w:r>
      <w:r w:rsidRPr="00F14F33">
        <w:t xml:space="preserve"> </w:t>
      </w:r>
      <w:r>
        <w:rPr>
          <w:lang w:val="en-US"/>
        </w:rPr>
        <w:t>outputs</w:t>
      </w:r>
      <w:r w:rsidRPr="00F14F33">
        <w:t>)</w:t>
      </w:r>
      <w:r>
        <w:t>;</w:t>
      </w:r>
    </w:p>
    <w:p w14:paraId="27E0F771" w14:textId="5E722410" w:rsidR="00F14F33" w:rsidRDefault="00F14F33" w:rsidP="00F14F33">
      <w:pPr>
        <w:pStyle w:val="10"/>
      </w:pPr>
      <w:r>
        <w:t>0</w:t>
      </w:r>
      <w:r>
        <w:rPr>
          <w:lang w:val="en-US"/>
        </w:rPr>
        <w:t>x</w:t>
      </w:r>
      <w:r w:rsidRPr="00F14F33">
        <w:t xml:space="preserve">06 – </w:t>
      </w:r>
      <w:r>
        <w:t>запись одного аналогового выхода;</w:t>
      </w:r>
    </w:p>
    <w:p w14:paraId="4F9CCE8F" w14:textId="38164149" w:rsidR="00F14F33" w:rsidRDefault="00F14F33" w:rsidP="00F14F33">
      <w:pPr>
        <w:pStyle w:val="10"/>
      </w:pPr>
      <w:r>
        <w:t>0</w:t>
      </w:r>
      <w:r>
        <w:rPr>
          <w:lang w:val="en-US"/>
        </w:rPr>
        <w:t>x</w:t>
      </w:r>
      <w:r w:rsidRPr="00F14F33">
        <w:t xml:space="preserve">10 </w:t>
      </w:r>
      <w:r>
        <w:t>– запись нескольких аналоговых выходов.</w:t>
      </w:r>
    </w:p>
    <w:p w14:paraId="682C7DDE" w14:textId="77777777" w:rsidR="00F14F33" w:rsidRDefault="00F14F33">
      <w:pPr>
        <w:suppressAutoHyphens w:val="0"/>
        <w:spacing w:line="240" w:lineRule="auto"/>
        <w:ind w:firstLine="0"/>
        <w:jc w:val="left"/>
      </w:pPr>
      <w:r>
        <w:br w:type="page"/>
      </w:r>
    </w:p>
    <w:p w14:paraId="517CE9BD" w14:textId="04A2213D" w:rsidR="00F14F33" w:rsidRDefault="00F14F33" w:rsidP="005813F5">
      <w:pPr>
        <w:pStyle w:val="1"/>
      </w:pPr>
      <w:bookmarkStart w:id="7" w:name="_Toc58771572"/>
      <w:r>
        <w:lastRenderedPageBreak/>
        <w:t>Карта регистров</w:t>
      </w:r>
      <w:bookmarkEnd w:id="7"/>
    </w:p>
    <w:p w14:paraId="26885129" w14:textId="1FACA1CF" w:rsidR="00F14F33" w:rsidRDefault="00F33B1C" w:rsidP="00F33E1D">
      <w:pPr>
        <w:pStyle w:val="aff0"/>
      </w:pPr>
      <w:bookmarkStart w:id="8" w:name="_Toc497469134"/>
      <w:r>
        <w:t>В модуле реализованы следующие регистры.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1271"/>
        <w:gridCol w:w="993"/>
        <w:gridCol w:w="2268"/>
        <w:gridCol w:w="4955"/>
      </w:tblGrid>
      <w:tr w:rsidR="00F33B1C" w14:paraId="5036932B" w14:textId="77777777" w:rsidTr="00AB1BA1">
        <w:tc>
          <w:tcPr>
            <w:tcW w:w="1271" w:type="dxa"/>
            <w:vMerge w:val="restart"/>
            <w:textDirection w:val="btLr"/>
            <w:vAlign w:val="center"/>
          </w:tcPr>
          <w:p w14:paraId="6D68C493" w14:textId="77777777" w:rsidR="00F33B1C" w:rsidRPr="00595BCC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Analog_inputs</w:t>
            </w:r>
          </w:p>
        </w:tc>
        <w:tc>
          <w:tcPr>
            <w:tcW w:w="993" w:type="dxa"/>
          </w:tcPr>
          <w:p w14:paraId="674A1C6F" w14:textId="77777777" w:rsidR="00F33B1C" w:rsidRPr="00595BCC" w:rsidRDefault="00F33B1C" w:rsidP="00F33B1C">
            <w:pPr>
              <w:pStyle w:val="aff4"/>
            </w:pPr>
            <w:r>
              <w:t>Адресс</w:t>
            </w:r>
          </w:p>
        </w:tc>
        <w:tc>
          <w:tcPr>
            <w:tcW w:w="2268" w:type="dxa"/>
          </w:tcPr>
          <w:p w14:paraId="2131B0DB" w14:textId="77777777" w:rsidR="00F33B1C" w:rsidRDefault="00F33B1C" w:rsidP="00F33B1C">
            <w:pPr>
              <w:pStyle w:val="aff4"/>
            </w:pPr>
            <w:r>
              <w:t>Название</w:t>
            </w:r>
          </w:p>
        </w:tc>
        <w:tc>
          <w:tcPr>
            <w:tcW w:w="4955" w:type="dxa"/>
          </w:tcPr>
          <w:p w14:paraId="0A5A95EE" w14:textId="77777777" w:rsidR="00F33B1C" w:rsidRDefault="00F33B1C" w:rsidP="00F33B1C">
            <w:pPr>
              <w:pStyle w:val="aff4"/>
            </w:pPr>
            <w:r>
              <w:t>Краткое описание</w:t>
            </w:r>
          </w:p>
        </w:tc>
      </w:tr>
      <w:tr w:rsidR="00F33B1C" w14:paraId="380249EF" w14:textId="77777777" w:rsidTr="00AB1BA1">
        <w:tc>
          <w:tcPr>
            <w:tcW w:w="1271" w:type="dxa"/>
            <w:vMerge/>
          </w:tcPr>
          <w:p w14:paraId="58B8ABF1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3FA915CA" w14:textId="77777777" w:rsidR="00F33B1C" w:rsidRDefault="00F33B1C" w:rsidP="00F33B1C">
            <w:pPr>
              <w:pStyle w:val="aff4"/>
            </w:pPr>
            <w:r>
              <w:t>0</w:t>
            </w:r>
          </w:p>
        </w:tc>
        <w:tc>
          <w:tcPr>
            <w:tcW w:w="2268" w:type="dxa"/>
          </w:tcPr>
          <w:p w14:paraId="54B5CD09" w14:textId="77777777" w:rsidR="00F33B1C" w:rsidRDefault="00F33B1C" w:rsidP="00F33B1C">
            <w:pPr>
              <w:pStyle w:val="aff4"/>
            </w:pPr>
            <w:r>
              <w:t>Входы АЦП</w:t>
            </w:r>
          </w:p>
        </w:tc>
        <w:tc>
          <w:tcPr>
            <w:tcW w:w="4955" w:type="dxa"/>
          </w:tcPr>
          <w:p w14:paraId="5D87A643" w14:textId="77777777" w:rsidR="00F33B1C" w:rsidRDefault="00F33B1C" w:rsidP="00F33B1C">
            <w:pPr>
              <w:pStyle w:val="aff4"/>
            </w:pPr>
            <w:r>
              <w:t>Сюда записываются результаты измерений аналоговых входов 1-8. Частота обновления 2Гц</w:t>
            </w:r>
          </w:p>
        </w:tc>
      </w:tr>
      <w:tr w:rsidR="00F33B1C" w14:paraId="44230AEF" w14:textId="77777777" w:rsidTr="00AB1BA1">
        <w:tc>
          <w:tcPr>
            <w:tcW w:w="1271" w:type="dxa"/>
            <w:vMerge/>
          </w:tcPr>
          <w:p w14:paraId="4ADB1763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521D0855" w14:textId="77777777" w:rsidR="00F33B1C" w:rsidRDefault="00F33B1C" w:rsidP="00F33B1C">
            <w:pPr>
              <w:pStyle w:val="aff4"/>
            </w:pPr>
            <w:r>
              <w:t>8</w:t>
            </w:r>
          </w:p>
        </w:tc>
        <w:tc>
          <w:tcPr>
            <w:tcW w:w="2268" w:type="dxa"/>
          </w:tcPr>
          <w:p w14:paraId="3ED576C7" w14:textId="77777777" w:rsidR="00F33B1C" w:rsidRPr="00595BCC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3V3</w:t>
            </w:r>
          </w:p>
        </w:tc>
        <w:tc>
          <w:tcPr>
            <w:tcW w:w="4955" w:type="dxa"/>
            <w:vMerge w:val="restart"/>
          </w:tcPr>
          <w:p w14:paraId="1E3A783A" w14:textId="77777777" w:rsidR="00F33B1C" w:rsidRDefault="00F33B1C" w:rsidP="00F33B1C">
            <w:pPr>
              <w:pStyle w:val="aff4"/>
            </w:pPr>
            <w:r>
              <w:t>Содержат данные о собственном напряжении и токе потребления модуля (по 3.3 и 5В)</w:t>
            </w:r>
          </w:p>
        </w:tc>
      </w:tr>
      <w:tr w:rsidR="00F33B1C" w14:paraId="2310C0A7" w14:textId="77777777" w:rsidTr="00AB1BA1">
        <w:tc>
          <w:tcPr>
            <w:tcW w:w="1271" w:type="dxa"/>
            <w:vMerge/>
          </w:tcPr>
          <w:p w14:paraId="0F673FB4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07039DCF" w14:textId="77777777" w:rsidR="00F33B1C" w:rsidRPr="00595BCC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8" w:type="dxa"/>
          </w:tcPr>
          <w:p w14:paraId="30C9B144" w14:textId="77777777" w:rsidR="00F33B1C" w:rsidRPr="00595BCC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5V</w:t>
            </w:r>
          </w:p>
        </w:tc>
        <w:tc>
          <w:tcPr>
            <w:tcW w:w="4955" w:type="dxa"/>
            <w:vMerge/>
          </w:tcPr>
          <w:p w14:paraId="44A257D8" w14:textId="77777777" w:rsidR="00F33B1C" w:rsidRDefault="00F33B1C" w:rsidP="00F33B1C">
            <w:pPr>
              <w:pStyle w:val="aff4"/>
            </w:pPr>
          </w:p>
        </w:tc>
      </w:tr>
      <w:tr w:rsidR="00F33B1C" w14:paraId="7258856F" w14:textId="77777777" w:rsidTr="00AB1BA1">
        <w:tc>
          <w:tcPr>
            <w:tcW w:w="1271" w:type="dxa"/>
            <w:vMerge/>
          </w:tcPr>
          <w:p w14:paraId="54BB8F92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3A7FCA20" w14:textId="77777777" w:rsidR="00F33B1C" w:rsidRDefault="00F33B1C" w:rsidP="00F33B1C">
            <w:pPr>
              <w:pStyle w:val="aff4"/>
            </w:pPr>
            <w:r>
              <w:t>14</w:t>
            </w:r>
          </w:p>
        </w:tc>
        <w:tc>
          <w:tcPr>
            <w:tcW w:w="2268" w:type="dxa"/>
          </w:tcPr>
          <w:p w14:paraId="537A11A7" w14:textId="77777777" w:rsidR="00F33B1C" w:rsidRPr="00E8587A" w:rsidRDefault="00F33B1C" w:rsidP="00F33B1C">
            <w:pPr>
              <w:pStyle w:val="aff4"/>
            </w:pPr>
            <w:r>
              <w:rPr>
                <w:lang w:val="en-US"/>
              </w:rPr>
              <w:t xml:space="preserve">UART1 </w:t>
            </w:r>
            <w:r>
              <w:t>данные приемника</w:t>
            </w:r>
          </w:p>
        </w:tc>
        <w:tc>
          <w:tcPr>
            <w:tcW w:w="4955" w:type="dxa"/>
            <w:vMerge w:val="restart"/>
          </w:tcPr>
          <w:p w14:paraId="0D042051" w14:textId="77777777" w:rsidR="00F33B1C" w:rsidRPr="00E8587A" w:rsidRDefault="00F33B1C" w:rsidP="00F33B1C">
            <w:pPr>
              <w:pStyle w:val="aff4"/>
            </w:pPr>
            <w:r>
              <w:t xml:space="preserve">Содержат данные которые принимает модуль </w:t>
            </w:r>
            <w:r>
              <w:rPr>
                <w:lang w:val="en-US"/>
              </w:rPr>
              <w:t>UART</w:t>
            </w:r>
          </w:p>
        </w:tc>
      </w:tr>
      <w:tr w:rsidR="00F33B1C" w14:paraId="061460B7" w14:textId="77777777" w:rsidTr="00AB1BA1">
        <w:tc>
          <w:tcPr>
            <w:tcW w:w="1271" w:type="dxa"/>
            <w:vMerge/>
          </w:tcPr>
          <w:p w14:paraId="4903F480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37C7B209" w14:textId="77777777" w:rsidR="00F33B1C" w:rsidRDefault="00F33B1C" w:rsidP="00F33B1C">
            <w:pPr>
              <w:pStyle w:val="aff4"/>
            </w:pPr>
            <w:r>
              <w:t>1042</w:t>
            </w:r>
          </w:p>
        </w:tc>
        <w:tc>
          <w:tcPr>
            <w:tcW w:w="2268" w:type="dxa"/>
          </w:tcPr>
          <w:p w14:paraId="0305CD74" w14:textId="77777777" w:rsidR="00F33B1C" w:rsidRPr="00E8587A" w:rsidRDefault="00F33B1C" w:rsidP="00F33B1C">
            <w:pPr>
              <w:pStyle w:val="aff4"/>
            </w:pPr>
            <w:r>
              <w:rPr>
                <w:lang w:val="en-US"/>
              </w:rPr>
              <w:t xml:space="preserve">UART2 </w:t>
            </w:r>
            <w:r>
              <w:t>данные приемника</w:t>
            </w:r>
          </w:p>
        </w:tc>
        <w:tc>
          <w:tcPr>
            <w:tcW w:w="4955" w:type="dxa"/>
            <w:vMerge/>
          </w:tcPr>
          <w:p w14:paraId="10A787E0" w14:textId="77777777" w:rsidR="00F33B1C" w:rsidRDefault="00F33B1C" w:rsidP="00F33B1C">
            <w:pPr>
              <w:pStyle w:val="aff4"/>
            </w:pPr>
          </w:p>
        </w:tc>
      </w:tr>
      <w:tr w:rsidR="00F33B1C" w14:paraId="1DBD0E0F" w14:textId="77777777" w:rsidTr="00AB1BA1">
        <w:tc>
          <w:tcPr>
            <w:tcW w:w="1271" w:type="dxa"/>
            <w:vMerge/>
          </w:tcPr>
          <w:p w14:paraId="56CF09C5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5FB6BABC" w14:textId="77777777" w:rsidR="00F33B1C" w:rsidRDefault="00F33B1C" w:rsidP="00F33B1C">
            <w:pPr>
              <w:pStyle w:val="aff4"/>
            </w:pPr>
            <w:r>
              <w:t>2070</w:t>
            </w:r>
          </w:p>
        </w:tc>
        <w:tc>
          <w:tcPr>
            <w:tcW w:w="2268" w:type="dxa"/>
          </w:tcPr>
          <w:p w14:paraId="002694EB" w14:textId="77777777" w:rsidR="00F33B1C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in</w:t>
            </w:r>
          </w:p>
        </w:tc>
        <w:tc>
          <w:tcPr>
            <w:tcW w:w="4955" w:type="dxa"/>
          </w:tcPr>
          <w:p w14:paraId="632BADF2" w14:textId="77777777" w:rsidR="00F33B1C" w:rsidRPr="00E8587A" w:rsidRDefault="00F33B1C" w:rsidP="00F33B1C">
            <w:pPr>
              <w:pStyle w:val="aff4"/>
            </w:pPr>
            <w:r>
              <w:t xml:space="preserve">Содержат информацию о текущем состоянии </w:t>
            </w:r>
            <w:r>
              <w:rPr>
                <w:lang w:val="en-US"/>
              </w:rPr>
              <w:t>GPIO</w:t>
            </w:r>
          </w:p>
        </w:tc>
      </w:tr>
      <w:tr w:rsidR="00F33B1C" w14:paraId="4F8CF06E" w14:textId="77777777" w:rsidTr="00AB1BA1">
        <w:tc>
          <w:tcPr>
            <w:tcW w:w="1271" w:type="dxa"/>
            <w:vMerge/>
          </w:tcPr>
          <w:p w14:paraId="78D121F3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0A105294" w14:textId="77777777" w:rsidR="00F33B1C" w:rsidRDefault="00F33B1C" w:rsidP="00F33B1C">
            <w:pPr>
              <w:pStyle w:val="aff4"/>
            </w:pPr>
            <w:r>
              <w:t>2074</w:t>
            </w:r>
          </w:p>
        </w:tc>
        <w:tc>
          <w:tcPr>
            <w:tcW w:w="2268" w:type="dxa"/>
          </w:tcPr>
          <w:p w14:paraId="2F3CAF70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SPI receive data</w:t>
            </w:r>
          </w:p>
        </w:tc>
        <w:tc>
          <w:tcPr>
            <w:tcW w:w="4955" w:type="dxa"/>
          </w:tcPr>
          <w:p w14:paraId="462333F4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t xml:space="preserve">Данные приемника </w:t>
            </w:r>
            <w:r>
              <w:rPr>
                <w:lang w:val="en-US"/>
              </w:rPr>
              <w:t>SPI</w:t>
            </w:r>
          </w:p>
        </w:tc>
      </w:tr>
      <w:tr w:rsidR="00F33B1C" w14:paraId="59769913" w14:textId="77777777" w:rsidTr="00AB1BA1">
        <w:tc>
          <w:tcPr>
            <w:tcW w:w="1271" w:type="dxa"/>
            <w:vMerge w:val="restart"/>
            <w:textDirection w:val="btLr"/>
            <w:vAlign w:val="center"/>
          </w:tcPr>
          <w:p w14:paraId="6CF08F2A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Analog outputs</w:t>
            </w:r>
          </w:p>
        </w:tc>
        <w:tc>
          <w:tcPr>
            <w:tcW w:w="993" w:type="dxa"/>
            <w:vAlign w:val="center"/>
          </w:tcPr>
          <w:p w14:paraId="63B12AFA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1ECAA83E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DAC1</w:t>
            </w:r>
          </w:p>
        </w:tc>
        <w:tc>
          <w:tcPr>
            <w:tcW w:w="4955" w:type="dxa"/>
            <w:vMerge w:val="restart"/>
          </w:tcPr>
          <w:p w14:paraId="5FA509D2" w14:textId="77777777" w:rsidR="00F33B1C" w:rsidRDefault="00F33B1C" w:rsidP="00F33B1C">
            <w:pPr>
              <w:pStyle w:val="aff4"/>
            </w:pPr>
            <w:r>
              <w:t>Регистры настройки ЦАП</w:t>
            </w:r>
          </w:p>
        </w:tc>
      </w:tr>
      <w:tr w:rsidR="00F33B1C" w14:paraId="3AF2E620" w14:textId="77777777" w:rsidTr="00AB1BA1">
        <w:tc>
          <w:tcPr>
            <w:tcW w:w="1271" w:type="dxa"/>
            <w:vMerge/>
          </w:tcPr>
          <w:p w14:paraId="35DB5B4C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3B4A53F1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2268" w:type="dxa"/>
          </w:tcPr>
          <w:p w14:paraId="2D831C85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DAC2</w:t>
            </w:r>
          </w:p>
        </w:tc>
        <w:tc>
          <w:tcPr>
            <w:tcW w:w="4955" w:type="dxa"/>
            <w:vMerge/>
          </w:tcPr>
          <w:p w14:paraId="19E9D73C" w14:textId="77777777" w:rsidR="00F33B1C" w:rsidRDefault="00F33B1C" w:rsidP="00F33B1C">
            <w:pPr>
              <w:pStyle w:val="aff4"/>
            </w:pPr>
          </w:p>
        </w:tc>
      </w:tr>
      <w:tr w:rsidR="00F33B1C" w14:paraId="6D8AA487" w14:textId="77777777" w:rsidTr="00AB1BA1">
        <w:tc>
          <w:tcPr>
            <w:tcW w:w="1271" w:type="dxa"/>
            <w:vMerge/>
          </w:tcPr>
          <w:p w14:paraId="13731E7D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4265521D" w14:textId="77777777" w:rsidR="00F33B1C" w:rsidRDefault="00F33B1C" w:rsidP="00F33B1C">
            <w:pPr>
              <w:pStyle w:val="aff4"/>
            </w:pPr>
            <w:r>
              <w:t>1056</w:t>
            </w:r>
          </w:p>
        </w:tc>
        <w:tc>
          <w:tcPr>
            <w:tcW w:w="2268" w:type="dxa"/>
          </w:tcPr>
          <w:p w14:paraId="440BFEEC" w14:textId="09589B95" w:rsidR="00F33B1C" w:rsidRPr="007C3FB7" w:rsidRDefault="00F33B1C" w:rsidP="007C3FB7">
            <w:pPr>
              <w:pStyle w:val="aff4"/>
            </w:pPr>
            <w:r>
              <w:rPr>
                <w:lang w:val="en-US"/>
              </w:rPr>
              <w:t>ADC</w:t>
            </w:r>
            <w:r w:rsidR="007C3FB7">
              <w:t xml:space="preserve"> </w:t>
            </w:r>
            <w:r w:rsidR="007C3FB7">
              <w:rPr>
                <w:lang w:val="en-US"/>
              </w:rPr>
              <w:t>control</w:t>
            </w:r>
          </w:p>
        </w:tc>
        <w:tc>
          <w:tcPr>
            <w:tcW w:w="4955" w:type="dxa"/>
          </w:tcPr>
          <w:p w14:paraId="1B3F7C27" w14:textId="77777777" w:rsidR="00F33B1C" w:rsidRDefault="00F33B1C" w:rsidP="00F33B1C">
            <w:pPr>
              <w:pStyle w:val="aff4"/>
            </w:pPr>
            <w:r>
              <w:t>Регистры настройки АЦП (вкл/выкл)</w:t>
            </w:r>
          </w:p>
        </w:tc>
      </w:tr>
      <w:tr w:rsidR="00F33B1C" w14:paraId="1EC182F7" w14:textId="77777777" w:rsidTr="00AB1BA1">
        <w:tc>
          <w:tcPr>
            <w:tcW w:w="1271" w:type="dxa"/>
            <w:vMerge/>
          </w:tcPr>
          <w:p w14:paraId="7AD6D05E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1E0493C5" w14:textId="77777777" w:rsidR="00F33B1C" w:rsidRDefault="00F33B1C" w:rsidP="00F33B1C">
            <w:pPr>
              <w:pStyle w:val="aff4"/>
            </w:pPr>
            <w:r>
              <w:t>1059</w:t>
            </w:r>
          </w:p>
        </w:tc>
        <w:tc>
          <w:tcPr>
            <w:tcW w:w="2268" w:type="dxa"/>
          </w:tcPr>
          <w:p w14:paraId="30A5BC84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GPIO_config</w:t>
            </w:r>
          </w:p>
        </w:tc>
        <w:tc>
          <w:tcPr>
            <w:tcW w:w="4955" w:type="dxa"/>
          </w:tcPr>
          <w:p w14:paraId="613DE686" w14:textId="77777777" w:rsidR="00F33B1C" w:rsidRPr="00E8587A" w:rsidRDefault="00F33B1C" w:rsidP="00F33B1C">
            <w:pPr>
              <w:pStyle w:val="aff4"/>
            </w:pPr>
            <w:r>
              <w:t xml:space="preserve">Настройки </w:t>
            </w:r>
            <w:r>
              <w:rPr>
                <w:lang w:val="en-US"/>
              </w:rPr>
              <w:t>GPIO</w:t>
            </w:r>
            <w:r w:rsidRPr="00E8587A">
              <w:t xml:space="preserve">. </w:t>
            </w:r>
            <w:r>
              <w:t>(Маска вход выход)</w:t>
            </w:r>
          </w:p>
        </w:tc>
      </w:tr>
      <w:tr w:rsidR="00F33B1C" w14:paraId="29662E4D" w14:textId="77777777" w:rsidTr="00AB1BA1">
        <w:tc>
          <w:tcPr>
            <w:tcW w:w="1271" w:type="dxa"/>
            <w:vMerge/>
          </w:tcPr>
          <w:p w14:paraId="00CA00DF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609014E5" w14:textId="77777777" w:rsidR="00F33B1C" w:rsidRDefault="00F33B1C" w:rsidP="00F33B1C">
            <w:pPr>
              <w:pStyle w:val="aff4"/>
            </w:pPr>
            <w:r>
              <w:t>1064</w:t>
            </w:r>
          </w:p>
        </w:tc>
        <w:tc>
          <w:tcPr>
            <w:tcW w:w="2268" w:type="dxa"/>
          </w:tcPr>
          <w:p w14:paraId="127E83A4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GPIO_out</w:t>
            </w:r>
          </w:p>
        </w:tc>
        <w:tc>
          <w:tcPr>
            <w:tcW w:w="4955" w:type="dxa"/>
          </w:tcPr>
          <w:p w14:paraId="1A8CDF7B" w14:textId="77777777" w:rsidR="00F33B1C" w:rsidRPr="00E8587A" w:rsidRDefault="00F33B1C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>GPIO</w:t>
            </w:r>
            <w:r w:rsidRPr="00E8587A">
              <w:t xml:space="preserve"> </w:t>
            </w:r>
            <w:r>
              <w:t>настроенными на выход</w:t>
            </w:r>
          </w:p>
        </w:tc>
      </w:tr>
      <w:tr w:rsidR="00F33B1C" w14:paraId="5FD05A8C" w14:textId="77777777" w:rsidTr="00AB1BA1">
        <w:tc>
          <w:tcPr>
            <w:tcW w:w="1271" w:type="dxa"/>
            <w:vMerge/>
          </w:tcPr>
          <w:p w14:paraId="500B17CA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549C75BA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2268" w:type="dxa"/>
          </w:tcPr>
          <w:p w14:paraId="115D3624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UART1 transmitter</w:t>
            </w:r>
          </w:p>
        </w:tc>
        <w:tc>
          <w:tcPr>
            <w:tcW w:w="4955" w:type="dxa"/>
          </w:tcPr>
          <w:p w14:paraId="3FF2C730" w14:textId="77777777" w:rsidR="00F33B1C" w:rsidRPr="00E8587A" w:rsidRDefault="00F33B1C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>UART1 на передачу</w:t>
            </w:r>
          </w:p>
        </w:tc>
      </w:tr>
      <w:tr w:rsidR="00F33B1C" w14:paraId="5A9EDE67" w14:textId="77777777" w:rsidTr="00AB1BA1">
        <w:tc>
          <w:tcPr>
            <w:tcW w:w="1271" w:type="dxa"/>
            <w:vMerge/>
          </w:tcPr>
          <w:p w14:paraId="572E8C18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2FC14964" w14:textId="77777777" w:rsidR="00F33B1C" w:rsidRDefault="00F33B1C" w:rsidP="00F33B1C">
            <w:pPr>
              <w:pStyle w:val="aff4"/>
            </w:pPr>
            <w:r>
              <w:t>1140</w:t>
            </w:r>
          </w:p>
        </w:tc>
        <w:tc>
          <w:tcPr>
            <w:tcW w:w="2268" w:type="dxa"/>
          </w:tcPr>
          <w:p w14:paraId="25293E8C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UART1 settings</w:t>
            </w:r>
          </w:p>
        </w:tc>
        <w:tc>
          <w:tcPr>
            <w:tcW w:w="4955" w:type="dxa"/>
          </w:tcPr>
          <w:p w14:paraId="3A5143B2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>UART1</w:t>
            </w:r>
          </w:p>
        </w:tc>
      </w:tr>
      <w:tr w:rsidR="00F33B1C" w14:paraId="2092E463" w14:textId="77777777" w:rsidTr="00AB1BA1">
        <w:tc>
          <w:tcPr>
            <w:tcW w:w="1271" w:type="dxa"/>
            <w:vMerge/>
          </w:tcPr>
          <w:p w14:paraId="1BC6EDFC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39A4AAD9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1150</w:t>
            </w:r>
          </w:p>
        </w:tc>
        <w:tc>
          <w:tcPr>
            <w:tcW w:w="2268" w:type="dxa"/>
          </w:tcPr>
          <w:p w14:paraId="7D3B198D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UART2 transmitter</w:t>
            </w:r>
          </w:p>
        </w:tc>
        <w:tc>
          <w:tcPr>
            <w:tcW w:w="4955" w:type="dxa"/>
          </w:tcPr>
          <w:p w14:paraId="5F502471" w14:textId="77777777" w:rsidR="00F33B1C" w:rsidRPr="00E8587A" w:rsidRDefault="00F33B1C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>UART2 на передачу</w:t>
            </w:r>
          </w:p>
        </w:tc>
      </w:tr>
      <w:tr w:rsidR="00F33B1C" w14:paraId="2E7406BA" w14:textId="77777777" w:rsidTr="00AB1BA1">
        <w:tc>
          <w:tcPr>
            <w:tcW w:w="1271" w:type="dxa"/>
            <w:vMerge/>
          </w:tcPr>
          <w:p w14:paraId="3E505B91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2BD5ACF5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1218</w:t>
            </w:r>
          </w:p>
        </w:tc>
        <w:tc>
          <w:tcPr>
            <w:tcW w:w="2268" w:type="dxa"/>
          </w:tcPr>
          <w:p w14:paraId="3F590055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UART2 settings</w:t>
            </w:r>
          </w:p>
        </w:tc>
        <w:tc>
          <w:tcPr>
            <w:tcW w:w="4955" w:type="dxa"/>
          </w:tcPr>
          <w:p w14:paraId="546E81BD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>UART2</w:t>
            </w:r>
          </w:p>
        </w:tc>
      </w:tr>
      <w:tr w:rsidR="00F33B1C" w14:paraId="13FB14F8" w14:textId="77777777" w:rsidTr="00AB1BA1">
        <w:tc>
          <w:tcPr>
            <w:tcW w:w="1271" w:type="dxa"/>
            <w:vMerge/>
          </w:tcPr>
          <w:p w14:paraId="3432E9F5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2046346C" w14:textId="77777777" w:rsidR="00F33B1C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1228</w:t>
            </w:r>
          </w:p>
        </w:tc>
        <w:tc>
          <w:tcPr>
            <w:tcW w:w="2268" w:type="dxa"/>
          </w:tcPr>
          <w:p w14:paraId="4055D399" w14:textId="77777777" w:rsidR="00F33B1C" w:rsidRPr="00E8587A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GPIO_alternative</w:t>
            </w:r>
          </w:p>
        </w:tc>
        <w:tc>
          <w:tcPr>
            <w:tcW w:w="4955" w:type="dxa"/>
          </w:tcPr>
          <w:p w14:paraId="37A36F8C" w14:textId="77777777" w:rsidR="00F33B1C" w:rsidRPr="00E8587A" w:rsidRDefault="00F33B1C" w:rsidP="00F33B1C">
            <w:pPr>
              <w:pStyle w:val="aff4"/>
            </w:pPr>
            <w:r>
              <w:t xml:space="preserve">Управление альтернативным состоянием </w:t>
            </w:r>
            <w:r>
              <w:rPr>
                <w:lang w:val="en-US"/>
              </w:rPr>
              <w:t>GPIO</w:t>
            </w:r>
            <w:r w:rsidRPr="00E8587A">
              <w:t xml:space="preserve"> </w:t>
            </w:r>
            <w:r>
              <w:t>настроенных на выход. Позволяет сформировать импульс необходимой длительности</w:t>
            </w:r>
          </w:p>
        </w:tc>
      </w:tr>
      <w:tr w:rsidR="00F33B1C" w14:paraId="08D3D31D" w14:textId="77777777" w:rsidTr="00AB1BA1">
        <w:tc>
          <w:tcPr>
            <w:tcW w:w="1271" w:type="dxa"/>
            <w:vMerge/>
          </w:tcPr>
          <w:p w14:paraId="22603008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5F1F76C0" w14:textId="77777777" w:rsidR="00F33B1C" w:rsidRPr="00E8587A" w:rsidRDefault="00F33B1C" w:rsidP="00F33B1C">
            <w:pPr>
              <w:pStyle w:val="aff4"/>
            </w:pPr>
            <w:r>
              <w:t>1246</w:t>
            </w:r>
          </w:p>
        </w:tc>
        <w:tc>
          <w:tcPr>
            <w:tcW w:w="2268" w:type="dxa"/>
          </w:tcPr>
          <w:p w14:paraId="551B8767" w14:textId="77777777" w:rsidR="00F33B1C" w:rsidRPr="002820B3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SPI setings</w:t>
            </w:r>
          </w:p>
        </w:tc>
        <w:tc>
          <w:tcPr>
            <w:tcW w:w="4955" w:type="dxa"/>
          </w:tcPr>
          <w:p w14:paraId="1C266A97" w14:textId="77777777" w:rsidR="00F33B1C" w:rsidRPr="002820B3" w:rsidRDefault="00F33B1C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 xml:space="preserve">SPI </w:t>
            </w:r>
          </w:p>
        </w:tc>
      </w:tr>
      <w:tr w:rsidR="00F33B1C" w14:paraId="347890B8" w14:textId="77777777" w:rsidTr="00AB1BA1">
        <w:tc>
          <w:tcPr>
            <w:tcW w:w="1271" w:type="dxa"/>
            <w:vMerge/>
          </w:tcPr>
          <w:p w14:paraId="4156B21D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35FBCD51" w14:textId="77777777" w:rsidR="00F33B1C" w:rsidRPr="002820B3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1266</w:t>
            </w:r>
          </w:p>
        </w:tc>
        <w:tc>
          <w:tcPr>
            <w:tcW w:w="2268" w:type="dxa"/>
          </w:tcPr>
          <w:p w14:paraId="18005A8B" w14:textId="4792FD15" w:rsidR="00F33B1C" w:rsidRPr="002820B3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SPI transmit</w:t>
            </w:r>
            <w:r w:rsidR="00CC6892">
              <w:rPr>
                <w:lang w:val="en-US"/>
              </w:rPr>
              <w:t>er</w:t>
            </w:r>
          </w:p>
        </w:tc>
        <w:tc>
          <w:tcPr>
            <w:tcW w:w="4955" w:type="dxa"/>
          </w:tcPr>
          <w:p w14:paraId="609E5039" w14:textId="77777777" w:rsidR="00F33B1C" w:rsidRPr="002820B3" w:rsidRDefault="00F33B1C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SPI </w:t>
            </w:r>
            <w:r>
              <w:t>на передачу</w:t>
            </w:r>
          </w:p>
        </w:tc>
      </w:tr>
      <w:tr w:rsidR="00F33B1C" w14:paraId="7FD0EF82" w14:textId="77777777" w:rsidTr="00AB1BA1">
        <w:tc>
          <w:tcPr>
            <w:tcW w:w="1271" w:type="dxa"/>
            <w:vMerge/>
          </w:tcPr>
          <w:p w14:paraId="1054BFE8" w14:textId="77777777" w:rsidR="00F33B1C" w:rsidRDefault="00F33B1C" w:rsidP="00F33B1C">
            <w:pPr>
              <w:pStyle w:val="aff4"/>
            </w:pPr>
          </w:p>
        </w:tc>
        <w:tc>
          <w:tcPr>
            <w:tcW w:w="993" w:type="dxa"/>
          </w:tcPr>
          <w:p w14:paraId="1E52F1B0" w14:textId="77777777" w:rsidR="00F33B1C" w:rsidRPr="00E8587A" w:rsidRDefault="00F33B1C" w:rsidP="00F33B1C">
            <w:pPr>
              <w:pStyle w:val="aff4"/>
            </w:pPr>
            <w:r>
              <w:t>1308</w:t>
            </w:r>
          </w:p>
        </w:tc>
        <w:tc>
          <w:tcPr>
            <w:tcW w:w="2268" w:type="dxa"/>
          </w:tcPr>
          <w:p w14:paraId="6F0EAE92" w14:textId="77777777" w:rsidR="00F33B1C" w:rsidRPr="002820B3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SPI receive </w:t>
            </w:r>
          </w:p>
        </w:tc>
        <w:tc>
          <w:tcPr>
            <w:tcW w:w="4955" w:type="dxa"/>
          </w:tcPr>
          <w:p w14:paraId="214C1BBD" w14:textId="77777777" w:rsidR="00F33B1C" w:rsidRPr="002820B3" w:rsidRDefault="00F33B1C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SPI </w:t>
            </w:r>
            <w:r>
              <w:t>на прием</w:t>
            </w:r>
          </w:p>
        </w:tc>
      </w:tr>
    </w:tbl>
    <w:p w14:paraId="0A837E2A" w14:textId="038EBFC1" w:rsidR="00F33B1C" w:rsidRDefault="00F14F33">
      <w:pPr>
        <w:suppressAutoHyphens w:val="0"/>
        <w:spacing w:line="240" w:lineRule="auto"/>
        <w:ind w:firstLine="0"/>
        <w:jc w:val="left"/>
      </w:pPr>
      <w:r>
        <w:br w:type="page"/>
      </w:r>
    </w:p>
    <w:p w14:paraId="165EF481" w14:textId="714A4CFC" w:rsidR="00F33B1C" w:rsidRDefault="00F33B1C" w:rsidP="005813F5">
      <w:pPr>
        <w:pStyle w:val="1"/>
      </w:pPr>
      <w:bookmarkStart w:id="9" w:name="_Toc58771573"/>
      <w:r>
        <w:lastRenderedPageBreak/>
        <w:t>Аналоговые входы</w:t>
      </w:r>
      <w:bookmarkEnd w:id="9"/>
    </w:p>
    <w:p w14:paraId="47C11C63" w14:textId="14B5C88D" w:rsidR="00F33B1C" w:rsidRDefault="00F33B1C" w:rsidP="005813F5">
      <w:pPr>
        <w:pStyle w:val="2"/>
      </w:pPr>
      <w:bookmarkStart w:id="10" w:name="_Toc58771574"/>
      <w:r>
        <w:t>Входы АЦП</w:t>
      </w:r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33B1C" w14:paraId="658C3BC9" w14:textId="77777777" w:rsidTr="00F33B1C">
        <w:tc>
          <w:tcPr>
            <w:tcW w:w="1129" w:type="dxa"/>
          </w:tcPr>
          <w:p w14:paraId="431C2690" w14:textId="177B0FEC" w:rsidR="00F33B1C" w:rsidRDefault="00F33B1C" w:rsidP="00F33B1C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A0038B5" w14:textId="1B4C8010" w:rsidR="00F33B1C" w:rsidRDefault="00F33B1C" w:rsidP="00F33B1C">
            <w:pPr>
              <w:pStyle w:val="aff4"/>
            </w:pPr>
            <w:r>
              <w:t>Название</w:t>
            </w:r>
          </w:p>
        </w:tc>
      </w:tr>
      <w:tr w:rsidR="00F33B1C" w14:paraId="12326891" w14:textId="77777777" w:rsidTr="00F33B1C">
        <w:tc>
          <w:tcPr>
            <w:tcW w:w="1129" w:type="dxa"/>
          </w:tcPr>
          <w:p w14:paraId="4FDE8B86" w14:textId="60D9B48F" w:rsidR="00F33B1C" w:rsidRDefault="00F33B1C" w:rsidP="00F33B1C">
            <w:pPr>
              <w:pStyle w:val="aff4"/>
            </w:pPr>
            <w:r>
              <w:t>0</w:t>
            </w:r>
          </w:p>
        </w:tc>
        <w:tc>
          <w:tcPr>
            <w:tcW w:w="8499" w:type="dxa"/>
          </w:tcPr>
          <w:p w14:paraId="279B7709" w14:textId="2B61767D" w:rsidR="00F33B1C" w:rsidRPr="00F33B1C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Data[8]</w:t>
            </w:r>
          </w:p>
        </w:tc>
      </w:tr>
    </w:tbl>
    <w:p w14:paraId="1CDB8791" w14:textId="77777777" w:rsidR="00F33B1C" w:rsidRDefault="00F33B1C" w:rsidP="00F33B1C">
      <w:pPr>
        <w:pStyle w:val="110"/>
      </w:pPr>
    </w:p>
    <w:p w14:paraId="5FE968BD" w14:textId="3C22C1E3" w:rsidR="00BA00B2" w:rsidRPr="00BA00B2" w:rsidRDefault="00BA00B2" w:rsidP="00F33B1C">
      <w:pPr>
        <w:pStyle w:val="110"/>
      </w:pPr>
      <w:r>
        <w:t xml:space="preserve">В регистрах данных </w:t>
      </w:r>
      <w:r>
        <w:rPr>
          <w:lang w:val="en-US"/>
        </w:rPr>
        <w:t>Data</w:t>
      </w:r>
      <w:r w:rsidRPr="00BA00B2">
        <w:t xml:space="preserve">[0] – </w:t>
      </w:r>
      <w:r>
        <w:rPr>
          <w:lang w:val="en-US"/>
        </w:rPr>
        <w:t>Data</w:t>
      </w:r>
      <w:r w:rsidRPr="00BA00B2">
        <w:t xml:space="preserve">[7] </w:t>
      </w:r>
      <w:r w:rsidR="007C3FB7">
        <w:t>содержат</w:t>
      </w:r>
      <w:r>
        <w:t>ся последн</w:t>
      </w:r>
      <w:r w:rsidR="007C3FB7">
        <w:t>ие измеренны</w:t>
      </w:r>
      <w:r>
        <w:t>е значени</w:t>
      </w:r>
      <w:r w:rsidR="007C3FB7">
        <w:t>я</w:t>
      </w:r>
      <w:r>
        <w:t xml:space="preserve"> </w:t>
      </w:r>
      <w:r w:rsidR="007C3FB7">
        <w:t>АЦП1 – АЦП8 соответсвенно. Данные в 12 битном формате. 0 – 0 В. 4096 – 2,048 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33B1C" w14:paraId="1A59C013" w14:textId="77777777" w:rsidTr="00AB1BA1">
        <w:tc>
          <w:tcPr>
            <w:tcW w:w="9628" w:type="dxa"/>
            <w:gridSpan w:val="16"/>
          </w:tcPr>
          <w:p w14:paraId="211E16B4" w14:textId="6159EE72" w:rsidR="00F33B1C" w:rsidRPr="00F33B1C" w:rsidRDefault="00F33B1C" w:rsidP="00AB1BA1">
            <w:pPr>
              <w:pStyle w:val="aff4"/>
            </w:pPr>
            <w:r>
              <w:t>Номер регистра 0</w:t>
            </w:r>
          </w:p>
        </w:tc>
      </w:tr>
      <w:tr w:rsidR="00F33B1C" w14:paraId="49C1AB52" w14:textId="77777777" w:rsidTr="00AB1BA1">
        <w:tc>
          <w:tcPr>
            <w:tcW w:w="601" w:type="dxa"/>
          </w:tcPr>
          <w:p w14:paraId="6C3DE54F" w14:textId="73C3972D" w:rsidR="00F33B1C" w:rsidRDefault="00F33B1C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15B11A5" w14:textId="318B7F54" w:rsidR="00F33B1C" w:rsidRPr="00F33B1C" w:rsidRDefault="00F33B1C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DC0C906" w14:textId="4FA0753C" w:rsidR="00F33B1C" w:rsidRPr="00F33B1C" w:rsidRDefault="00F33B1C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7ECBC1A" w14:textId="59BE4FB8" w:rsidR="00F33B1C" w:rsidRPr="00F33B1C" w:rsidRDefault="00F33B1C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FF911E1" w14:textId="75052646" w:rsidR="00F33B1C" w:rsidRPr="00F33B1C" w:rsidRDefault="00F33B1C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12FB5D1" w14:textId="619A42DD" w:rsidR="00F33B1C" w:rsidRPr="00F33B1C" w:rsidRDefault="00F33B1C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E5EB492" w14:textId="760406CD" w:rsidR="00F33B1C" w:rsidRPr="00F33B1C" w:rsidRDefault="00F33B1C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420DDF" w14:textId="1385E39B" w:rsidR="00F33B1C" w:rsidRPr="00F33B1C" w:rsidRDefault="00F33B1C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B1AF845" w14:textId="127971FA" w:rsidR="00F33B1C" w:rsidRPr="00F33B1C" w:rsidRDefault="00F33B1C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4B33F81" w14:textId="58162DEE" w:rsidR="00F33B1C" w:rsidRPr="00F33B1C" w:rsidRDefault="00F33B1C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B97FE2F" w14:textId="713086BC" w:rsidR="00F33B1C" w:rsidRPr="00F33B1C" w:rsidRDefault="00F33B1C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0FF29CB" w14:textId="6DADDE9E" w:rsidR="00F33B1C" w:rsidRPr="00F33B1C" w:rsidRDefault="00F33B1C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F3069E" w14:textId="42424B35" w:rsidR="00F33B1C" w:rsidRPr="00F33B1C" w:rsidRDefault="00F33B1C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151CC3E" w14:textId="044C1B2E" w:rsidR="00F33B1C" w:rsidRPr="00F33B1C" w:rsidRDefault="00F33B1C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153A97" w14:textId="76BB6EE7" w:rsidR="00F33B1C" w:rsidRPr="00F33B1C" w:rsidRDefault="00F33B1C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2DAAA3C" w14:textId="0F9A80CB" w:rsidR="00F33B1C" w:rsidRPr="00F33B1C" w:rsidRDefault="00F33B1C" w:rsidP="00AB1BA1">
            <w:pPr>
              <w:pStyle w:val="aff4"/>
            </w:pPr>
            <w:r>
              <w:t>0</w:t>
            </w:r>
          </w:p>
        </w:tc>
      </w:tr>
      <w:tr w:rsidR="00F33B1C" w14:paraId="7E377C07" w14:textId="77777777" w:rsidTr="00AB1BA1">
        <w:tc>
          <w:tcPr>
            <w:tcW w:w="2407" w:type="dxa"/>
            <w:gridSpan w:val="4"/>
          </w:tcPr>
          <w:p w14:paraId="4C73E245" w14:textId="3CF6FDC5" w:rsidR="00F33B1C" w:rsidRPr="007C3FB7" w:rsidRDefault="00F33B1C" w:rsidP="00AB1BA1">
            <w:pPr>
              <w:pStyle w:val="aff4"/>
            </w:pPr>
            <w:r>
              <w:rPr>
                <w:lang w:val="en-US"/>
              </w:rPr>
              <w:t>N</w:t>
            </w:r>
            <w:r w:rsidRPr="007C3FB7">
              <w:t>/</w:t>
            </w:r>
            <w:r>
              <w:rPr>
                <w:lang w:val="en-US"/>
              </w:rPr>
              <w:t>U</w:t>
            </w:r>
          </w:p>
        </w:tc>
        <w:tc>
          <w:tcPr>
            <w:tcW w:w="7221" w:type="dxa"/>
            <w:gridSpan w:val="12"/>
          </w:tcPr>
          <w:p w14:paraId="54709601" w14:textId="753A6385" w:rsidR="00F33B1C" w:rsidRPr="007C3FB7" w:rsidRDefault="00F33B1C" w:rsidP="00AB1BA1">
            <w:pPr>
              <w:pStyle w:val="aff4"/>
            </w:pPr>
            <w:r>
              <w:rPr>
                <w:lang w:val="en-US"/>
              </w:rPr>
              <w:t>Data</w:t>
            </w:r>
            <w:r w:rsidRPr="007C3FB7">
              <w:t>[0]</w:t>
            </w:r>
          </w:p>
        </w:tc>
      </w:tr>
      <w:tr w:rsidR="00F33B1C" w14:paraId="59E12736" w14:textId="77777777" w:rsidTr="00AB1BA1">
        <w:tc>
          <w:tcPr>
            <w:tcW w:w="2407" w:type="dxa"/>
            <w:gridSpan w:val="4"/>
          </w:tcPr>
          <w:p w14:paraId="4725A6EA" w14:textId="77777777" w:rsidR="00F33B1C" w:rsidRDefault="00F33B1C" w:rsidP="00AB1BA1">
            <w:pPr>
              <w:pStyle w:val="aff4"/>
            </w:pPr>
          </w:p>
        </w:tc>
        <w:tc>
          <w:tcPr>
            <w:tcW w:w="7221" w:type="dxa"/>
            <w:gridSpan w:val="12"/>
          </w:tcPr>
          <w:p w14:paraId="5700EF17" w14:textId="26889874" w:rsidR="00F33B1C" w:rsidRPr="007C3FB7" w:rsidRDefault="00BA00B2" w:rsidP="00AB1BA1">
            <w:pPr>
              <w:pStyle w:val="aff4"/>
            </w:pPr>
            <w:r>
              <w:t>0-</w:t>
            </w:r>
            <w:r w:rsidRPr="007C3FB7">
              <w:t>4096</w:t>
            </w:r>
          </w:p>
        </w:tc>
      </w:tr>
    </w:tbl>
    <w:p w14:paraId="4682E0F9" w14:textId="77777777" w:rsidR="00F33B1C" w:rsidRDefault="00F33B1C" w:rsidP="00F33B1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A00B2" w14:paraId="32150889" w14:textId="77777777" w:rsidTr="00690710">
        <w:tc>
          <w:tcPr>
            <w:tcW w:w="9628" w:type="dxa"/>
            <w:gridSpan w:val="16"/>
            <w:vAlign w:val="center"/>
          </w:tcPr>
          <w:p w14:paraId="3F90D3AA" w14:textId="6AC91045" w:rsidR="00BA00B2" w:rsidRPr="007C3FB7" w:rsidRDefault="00BA00B2" w:rsidP="00690710">
            <w:pPr>
              <w:pStyle w:val="aff4"/>
              <w:jc w:val="center"/>
            </w:pPr>
            <w:r>
              <w:t xml:space="preserve">Номер регистра </w:t>
            </w:r>
            <w:r w:rsidRPr="007C3FB7">
              <w:t>7</w:t>
            </w:r>
          </w:p>
        </w:tc>
      </w:tr>
      <w:tr w:rsidR="00BA00B2" w14:paraId="42E3E0EF" w14:textId="77777777" w:rsidTr="00AB1BA1">
        <w:tc>
          <w:tcPr>
            <w:tcW w:w="601" w:type="dxa"/>
          </w:tcPr>
          <w:p w14:paraId="6BF53932" w14:textId="77777777" w:rsidR="00BA00B2" w:rsidRDefault="00BA00B2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A033AB" w14:textId="77777777" w:rsidR="00BA00B2" w:rsidRPr="00F33B1C" w:rsidRDefault="00BA00B2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1EAEE61" w14:textId="77777777" w:rsidR="00BA00B2" w:rsidRPr="00F33B1C" w:rsidRDefault="00BA00B2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CC7CF1D" w14:textId="77777777" w:rsidR="00BA00B2" w:rsidRPr="00F33B1C" w:rsidRDefault="00BA00B2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8615723" w14:textId="77777777" w:rsidR="00BA00B2" w:rsidRPr="00F33B1C" w:rsidRDefault="00BA00B2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958BE1F" w14:textId="77777777" w:rsidR="00BA00B2" w:rsidRPr="00F33B1C" w:rsidRDefault="00BA00B2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C826E06" w14:textId="77777777" w:rsidR="00BA00B2" w:rsidRPr="00F33B1C" w:rsidRDefault="00BA00B2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C3AFF3" w14:textId="77777777" w:rsidR="00BA00B2" w:rsidRPr="00F33B1C" w:rsidRDefault="00BA00B2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41D9F6" w14:textId="77777777" w:rsidR="00BA00B2" w:rsidRPr="00F33B1C" w:rsidRDefault="00BA00B2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153A6A8" w14:textId="77777777" w:rsidR="00BA00B2" w:rsidRPr="00F33B1C" w:rsidRDefault="00BA00B2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12D5146" w14:textId="77777777" w:rsidR="00BA00B2" w:rsidRPr="00F33B1C" w:rsidRDefault="00BA00B2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93C6E5" w14:textId="77777777" w:rsidR="00BA00B2" w:rsidRPr="00F33B1C" w:rsidRDefault="00BA00B2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A41F835" w14:textId="77777777" w:rsidR="00BA00B2" w:rsidRPr="00F33B1C" w:rsidRDefault="00BA00B2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FDC1239" w14:textId="77777777" w:rsidR="00BA00B2" w:rsidRPr="00F33B1C" w:rsidRDefault="00BA00B2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B4071F" w14:textId="77777777" w:rsidR="00BA00B2" w:rsidRPr="00F33B1C" w:rsidRDefault="00BA00B2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D82181D" w14:textId="77777777" w:rsidR="00BA00B2" w:rsidRPr="00F33B1C" w:rsidRDefault="00BA00B2" w:rsidP="00AB1BA1">
            <w:pPr>
              <w:pStyle w:val="aff4"/>
            </w:pPr>
            <w:r>
              <w:t>0</w:t>
            </w:r>
          </w:p>
        </w:tc>
      </w:tr>
      <w:tr w:rsidR="00BA00B2" w14:paraId="414C55ED" w14:textId="77777777" w:rsidTr="00AB1BA1">
        <w:tc>
          <w:tcPr>
            <w:tcW w:w="2407" w:type="dxa"/>
            <w:gridSpan w:val="4"/>
          </w:tcPr>
          <w:p w14:paraId="3B3906D8" w14:textId="77777777" w:rsidR="00BA00B2" w:rsidRPr="00F33B1C" w:rsidRDefault="00BA00B2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N/U</w:t>
            </w:r>
          </w:p>
        </w:tc>
        <w:tc>
          <w:tcPr>
            <w:tcW w:w="7221" w:type="dxa"/>
            <w:gridSpan w:val="12"/>
          </w:tcPr>
          <w:p w14:paraId="15C85407" w14:textId="2151BD71" w:rsidR="00BA00B2" w:rsidRPr="00F33B1C" w:rsidRDefault="00BA00B2" w:rsidP="00BA00B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Data[7]</w:t>
            </w:r>
          </w:p>
        </w:tc>
      </w:tr>
      <w:tr w:rsidR="00BA00B2" w14:paraId="122C5829" w14:textId="77777777" w:rsidTr="00AB1BA1">
        <w:tc>
          <w:tcPr>
            <w:tcW w:w="2407" w:type="dxa"/>
            <w:gridSpan w:val="4"/>
          </w:tcPr>
          <w:p w14:paraId="28894695" w14:textId="77777777" w:rsidR="00BA00B2" w:rsidRDefault="00BA00B2" w:rsidP="00AB1BA1">
            <w:pPr>
              <w:pStyle w:val="aff4"/>
            </w:pPr>
          </w:p>
        </w:tc>
        <w:tc>
          <w:tcPr>
            <w:tcW w:w="7221" w:type="dxa"/>
            <w:gridSpan w:val="12"/>
          </w:tcPr>
          <w:p w14:paraId="356581AB" w14:textId="77777777" w:rsidR="00BA00B2" w:rsidRPr="00BA00B2" w:rsidRDefault="00BA00B2" w:rsidP="00AB1BA1">
            <w:pPr>
              <w:pStyle w:val="aff4"/>
              <w:rPr>
                <w:lang w:val="en-US"/>
              </w:rPr>
            </w:pPr>
            <w:r>
              <w:t>0-</w:t>
            </w:r>
            <w:r>
              <w:rPr>
                <w:lang w:val="en-US"/>
              </w:rPr>
              <w:t>4096</w:t>
            </w:r>
          </w:p>
        </w:tc>
      </w:tr>
    </w:tbl>
    <w:p w14:paraId="6C7B51CA" w14:textId="77777777" w:rsidR="00AB1BA1" w:rsidRDefault="00AB1BA1">
      <w:pPr>
        <w:suppressAutoHyphens w:val="0"/>
        <w:spacing w:line="240" w:lineRule="auto"/>
        <w:ind w:firstLine="0"/>
        <w:jc w:val="left"/>
      </w:pPr>
      <w:r>
        <w:br w:type="page"/>
      </w:r>
    </w:p>
    <w:p w14:paraId="77ACD4C1" w14:textId="77777777" w:rsidR="007C3FB7" w:rsidRDefault="007C3FB7">
      <w:pPr>
        <w:suppressAutoHyphens w:val="0"/>
        <w:spacing w:line="240" w:lineRule="auto"/>
        <w:ind w:firstLine="0"/>
        <w:jc w:val="left"/>
      </w:pPr>
    </w:p>
    <w:p w14:paraId="4BA395FF" w14:textId="0426C0CF" w:rsidR="007C3FB7" w:rsidRDefault="00690710" w:rsidP="005813F5">
      <w:pPr>
        <w:pStyle w:val="2"/>
      </w:pPr>
      <w:bookmarkStart w:id="11" w:name="_Toc58771575"/>
      <w:r w:rsidRPr="00690710">
        <w:t>INA226 3V3</w:t>
      </w:r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690710" w14:paraId="7443F75A" w14:textId="77777777" w:rsidTr="00AB1BA1">
        <w:tc>
          <w:tcPr>
            <w:tcW w:w="1129" w:type="dxa"/>
          </w:tcPr>
          <w:p w14:paraId="5CC214CC" w14:textId="77777777" w:rsidR="00690710" w:rsidRDefault="00690710" w:rsidP="00AB1BA1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CA4AB15" w14:textId="77777777" w:rsidR="00690710" w:rsidRDefault="00690710" w:rsidP="00AB1BA1">
            <w:pPr>
              <w:pStyle w:val="aff4"/>
            </w:pPr>
            <w:r>
              <w:t>Название</w:t>
            </w:r>
          </w:p>
        </w:tc>
      </w:tr>
      <w:tr w:rsidR="00690710" w14:paraId="569C0A2C" w14:textId="77777777" w:rsidTr="00AB1BA1">
        <w:tc>
          <w:tcPr>
            <w:tcW w:w="1129" w:type="dxa"/>
          </w:tcPr>
          <w:p w14:paraId="6E7536C5" w14:textId="021E46D5" w:rsidR="00690710" w:rsidRPr="00690710" w:rsidRDefault="00690710" w:rsidP="00AB1BA1">
            <w:pPr>
              <w:pStyle w:val="aff4"/>
              <w:rPr>
                <w:lang w:val="en-US"/>
              </w:rPr>
            </w:pPr>
            <w:r>
              <w:t>8</w:t>
            </w:r>
          </w:p>
        </w:tc>
        <w:tc>
          <w:tcPr>
            <w:tcW w:w="8499" w:type="dxa"/>
          </w:tcPr>
          <w:p w14:paraId="21C3262B" w14:textId="4227C168" w:rsidR="00690710" w:rsidRPr="00690710" w:rsidRDefault="00690710" w:rsidP="00690710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690710" w14:paraId="67DF36AE" w14:textId="77777777" w:rsidTr="00AB1BA1">
        <w:tc>
          <w:tcPr>
            <w:tcW w:w="1129" w:type="dxa"/>
          </w:tcPr>
          <w:p w14:paraId="4D1AF49F" w14:textId="7941A92B" w:rsidR="00690710" w:rsidRPr="00690710" w:rsidRDefault="00690710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499" w:type="dxa"/>
          </w:tcPr>
          <w:p w14:paraId="1E2761CA" w14:textId="18389B21" w:rsidR="00690710" w:rsidRDefault="00690710" w:rsidP="00690710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</w:tbl>
    <w:p w14:paraId="7C92B44A" w14:textId="5314059A" w:rsidR="00690710" w:rsidRDefault="00690710" w:rsidP="00690710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690710" w14:paraId="523D44CB" w14:textId="77777777" w:rsidTr="00690710">
        <w:tc>
          <w:tcPr>
            <w:tcW w:w="9628" w:type="dxa"/>
            <w:gridSpan w:val="16"/>
            <w:vAlign w:val="center"/>
          </w:tcPr>
          <w:p w14:paraId="2E74CF31" w14:textId="3BEE5C90" w:rsidR="00690710" w:rsidRPr="00690710" w:rsidRDefault="00690710" w:rsidP="00690710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8</w:t>
            </w:r>
          </w:p>
        </w:tc>
      </w:tr>
      <w:tr w:rsidR="00690710" w14:paraId="1C2DF7A1" w14:textId="77777777" w:rsidTr="00AB1BA1">
        <w:tc>
          <w:tcPr>
            <w:tcW w:w="601" w:type="dxa"/>
          </w:tcPr>
          <w:p w14:paraId="13851037" w14:textId="77777777" w:rsidR="00690710" w:rsidRDefault="00690710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2CBDA1B" w14:textId="77777777" w:rsidR="00690710" w:rsidRPr="00F33B1C" w:rsidRDefault="00690710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17B2CA1" w14:textId="77777777" w:rsidR="00690710" w:rsidRPr="00F33B1C" w:rsidRDefault="00690710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D6BE8D7" w14:textId="77777777" w:rsidR="00690710" w:rsidRPr="00F33B1C" w:rsidRDefault="00690710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FD05D77" w14:textId="77777777" w:rsidR="00690710" w:rsidRPr="00F33B1C" w:rsidRDefault="00690710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79E8482" w14:textId="77777777" w:rsidR="00690710" w:rsidRPr="00F33B1C" w:rsidRDefault="00690710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74E46D2" w14:textId="77777777" w:rsidR="00690710" w:rsidRPr="00F33B1C" w:rsidRDefault="00690710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0FFA6BA" w14:textId="77777777" w:rsidR="00690710" w:rsidRPr="00F33B1C" w:rsidRDefault="00690710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AAC0F80" w14:textId="77777777" w:rsidR="00690710" w:rsidRPr="00F33B1C" w:rsidRDefault="00690710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5DB8AD9" w14:textId="77777777" w:rsidR="00690710" w:rsidRPr="00F33B1C" w:rsidRDefault="00690710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6A8F83" w14:textId="77777777" w:rsidR="00690710" w:rsidRPr="00F33B1C" w:rsidRDefault="00690710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103E8D" w14:textId="77777777" w:rsidR="00690710" w:rsidRPr="00F33B1C" w:rsidRDefault="00690710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3C7646" w14:textId="77777777" w:rsidR="00690710" w:rsidRPr="00F33B1C" w:rsidRDefault="00690710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192271C" w14:textId="77777777" w:rsidR="00690710" w:rsidRPr="00F33B1C" w:rsidRDefault="00690710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EF3222F" w14:textId="77777777" w:rsidR="00690710" w:rsidRPr="00F33B1C" w:rsidRDefault="00690710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07323B7" w14:textId="77777777" w:rsidR="00690710" w:rsidRPr="00F33B1C" w:rsidRDefault="00690710" w:rsidP="00AB1BA1">
            <w:pPr>
              <w:pStyle w:val="aff4"/>
            </w:pPr>
            <w:r>
              <w:t>0</w:t>
            </w:r>
          </w:p>
        </w:tc>
      </w:tr>
      <w:tr w:rsidR="00690710" w14:paraId="78E96ECA" w14:textId="77777777" w:rsidTr="00690710">
        <w:tc>
          <w:tcPr>
            <w:tcW w:w="9628" w:type="dxa"/>
            <w:gridSpan w:val="16"/>
            <w:vAlign w:val="center"/>
          </w:tcPr>
          <w:p w14:paraId="473C8C91" w14:textId="06D77EA0" w:rsidR="00690710" w:rsidRPr="007C3FB7" w:rsidRDefault="00690710" w:rsidP="00690710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690710" w14:paraId="33973963" w14:textId="77777777" w:rsidTr="00690710">
        <w:tc>
          <w:tcPr>
            <w:tcW w:w="9628" w:type="dxa"/>
            <w:gridSpan w:val="16"/>
            <w:vAlign w:val="center"/>
          </w:tcPr>
          <w:p w14:paraId="3B57D51B" w14:textId="6EB148EB" w:rsidR="00690710" w:rsidRPr="007C3FB7" w:rsidRDefault="00690710" w:rsidP="00690710">
            <w:pPr>
              <w:pStyle w:val="aff4"/>
              <w:jc w:val="center"/>
            </w:pPr>
          </w:p>
        </w:tc>
      </w:tr>
    </w:tbl>
    <w:p w14:paraId="30A30810" w14:textId="77777777" w:rsidR="00690710" w:rsidRDefault="00690710" w:rsidP="00690710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690710" w14:paraId="509418A7" w14:textId="77777777" w:rsidTr="00AB1BA1">
        <w:tc>
          <w:tcPr>
            <w:tcW w:w="9628" w:type="dxa"/>
            <w:gridSpan w:val="16"/>
            <w:vAlign w:val="center"/>
          </w:tcPr>
          <w:p w14:paraId="4629E71D" w14:textId="46854A0A" w:rsidR="00690710" w:rsidRPr="00690710" w:rsidRDefault="00690710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AB1BA1">
              <w:rPr>
                <w:lang w:val="en-US"/>
              </w:rPr>
              <w:t>9</w:t>
            </w:r>
          </w:p>
        </w:tc>
      </w:tr>
      <w:tr w:rsidR="00690710" w14:paraId="2E589E72" w14:textId="77777777" w:rsidTr="00AB1BA1">
        <w:tc>
          <w:tcPr>
            <w:tcW w:w="601" w:type="dxa"/>
          </w:tcPr>
          <w:p w14:paraId="5C82A5B1" w14:textId="77777777" w:rsidR="00690710" w:rsidRDefault="00690710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B1B6E24" w14:textId="77777777" w:rsidR="00690710" w:rsidRPr="00F33B1C" w:rsidRDefault="00690710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65D11B4" w14:textId="77777777" w:rsidR="00690710" w:rsidRPr="00F33B1C" w:rsidRDefault="00690710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7CE9D4" w14:textId="77777777" w:rsidR="00690710" w:rsidRPr="00F33B1C" w:rsidRDefault="00690710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2232FC6" w14:textId="77777777" w:rsidR="00690710" w:rsidRPr="00F33B1C" w:rsidRDefault="00690710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AEC9CE3" w14:textId="77777777" w:rsidR="00690710" w:rsidRPr="00F33B1C" w:rsidRDefault="00690710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24BA820" w14:textId="77777777" w:rsidR="00690710" w:rsidRPr="00F33B1C" w:rsidRDefault="00690710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B7DB089" w14:textId="77777777" w:rsidR="00690710" w:rsidRPr="00F33B1C" w:rsidRDefault="00690710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FEA5A99" w14:textId="77777777" w:rsidR="00690710" w:rsidRPr="00F33B1C" w:rsidRDefault="00690710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CA28FE6" w14:textId="77777777" w:rsidR="00690710" w:rsidRPr="00F33B1C" w:rsidRDefault="00690710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774F1C" w14:textId="77777777" w:rsidR="00690710" w:rsidRPr="00F33B1C" w:rsidRDefault="00690710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322B606" w14:textId="77777777" w:rsidR="00690710" w:rsidRPr="00F33B1C" w:rsidRDefault="00690710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5ADB747" w14:textId="77777777" w:rsidR="00690710" w:rsidRPr="00F33B1C" w:rsidRDefault="00690710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45D1A5A" w14:textId="77777777" w:rsidR="00690710" w:rsidRPr="00F33B1C" w:rsidRDefault="00690710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2C8CD55" w14:textId="77777777" w:rsidR="00690710" w:rsidRPr="00F33B1C" w:rsidRDefault="00690710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C79F92A" w14:textId="77777777" w:rsidR="00690710" w:rsidRPr="00F33B1C" w:rsidRDefault="00690710" w:rsidP="00AB1BA1">
            <w:pPr>
              <w:pStyle w:val="aff4"/>
            </w:pPr>
            <w:r>
              <w:t>0</w:t>
            </w:r>
          </w:p>
        </w:tc>
      </w:tr>
      <w:tr w:rsidR="00690710" w14:paraId="14C4FD2A" w14:textId="77777777" w:rsidTr="00AB1BA1">
        <w:tc>
          <w:tcPr>
            <w:tcW w:w="9628" w:type="dxa"/>
            <w:gridSpan w:val="16"/>
            <w:vAlign w:val="center"/>
          </w:tcPr>
          <w:p w14:paraId="18C33B41" w14:textId="279733F7" w:rsidR="00690710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690710" w14:paraId="44BAF782" w14:textId="77777777" w:rsidTr="00AB1BA1">
        <w:tc>
          <w:tcPr>
            <w:tcW w:w="9628" w:type="dxa"/>
            <w:gridSpan w:val="16"/>
            <w:vAlign w:val="center"/>
          </w:tcPr>
          <w:p w14:paraId="6430F1D9" w14:textId="2247566F" w:rsidR="00690710" w:rsidRPr="007C3FB7" w:rsidRDefault="00690710" w:rsidP="00AB1BA1">
            <w:pPr>
              <w:pStyle w:val="aff4"/>
              <w:jc w:val="center"/>
            </w:pPr>
          </w:p>
        </w:tc>
      </w:tr>
    </w:tbl>
    <w:p w14:paraId="05526CF0" w14:textId="77777777" w:rsidR="00690710" w:rsidRDefault="00690710" w:rsidP="00690710">
      <w:pPr>
        <w:pStyle w:val="110"/>
      </w:pPr>
    </w:p>
    <w:p w14:paraId="00CDA9F4" w14:textId="34CAC56E" w:rsidR="00AB1BA1" w:rsidRDefault="00AB1BA1" w:rsidP="005813F5">
      <w:pPr>
        <w:pStyle w:val="2"/>
      </w:pPr>
      <w:bookmarkStart w:id="12" w:name="_Toc58771576"/>
      <w:r w:rsidRPr="00690710">
        <w:t xml:space="preserve">INA226 </w:t>
      </w:r>
      <w:r>
        <w:rPr>
          <w:lang w:val="en-US"/>
        </w:rPr>
        <w:t>5</w:t>
      </w:r>
      <w:r w:rsidRPr="00690710">
        <w:t>V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AB1BA1" w14:paraId="7C1B52AE" w14:textId="77777777" w:rsidTr="00AB1BA1">
        <w:tc>
          <w:tcPr>
            <w:tcW w:w="1129" w:type="dxa"/>
          </w:tcPr>
          <w:p w14:paraId="6CFDA7FD" w14:textId="77777777" w:rsidR="00AB1BA1" w:rsidRDefault="00AB1BA1" w:rsidP="00AB1BA1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5A229783" w14:textId="77777777" w:rsidR="00AB1BA1" w:rsidRDefault="00AB1BA1" w:rsidP="00AB1BA1">
            <w:pPr>
              <w:pStyle w:val="aff4"/>
            </w:pPr>
            <w:r>
              <w:t>Название</w:t>
            </w:r>
          </w:p>
        </w:tc>
      </w:tr>
      <w:tr w:rsidR="00AB1BA1" w14:paraId="5DFE319C" w14:textId="77777777" w:rsidTr="00AB1BA1">
        <w:tc>
          <w:tcPr>
            <w:tcW w:w="1129" w:type="dxa"/>
          </w:tcPr>
          <w:p w14:paraId="3F3FD219" w14:textId="6F8D49DC" w:rsidR="00AB1BA1" w:rsidRP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499" w:type="dxa"/>
          </w:tcPr>
          <w:p w14:paraId="0E6BF0B6" w14:textId="77777777" w:rsidR="00AB1BA1" w:rsidRPr="00690710" w:rsidRDefault="00AB1BA1" w:rsidP="00AB1BA1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AB1BA1" w14:paraId="05D05145" w14:textId="77777777" w:rsidTr="00AB1BA1">
        <w:tc>
          <w:tcPr>
            <w:tcW w:w="1129" w:type="dxa"/>
          </w:tcPr>
          <w:p w14:paraId="7BC2100D" w14:textId="27B5F9D4" w:rsidR="00AB1BA1" w:rsidRPr="00690710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499" w:type="dxa"/>
          </w:tcPr>
          <w:p w14:paraId="5EEEAF84" w14:textId="77777777" w:rsidR="00AB1BA1" w:rsidRDefault="00AB1BA1" w:rsidP="00AB1BA1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</w:tbl>
    <w:p w14:paraId="23CA7047" w14:textId="77777777" w:rsidR="00AB1BA1" w:rsidRDefault="00AB1BA1" w:rsidP="00AB1BA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0914E89F" w14:textId="77777777" w:rsidTr="00AB1BA1">
        <w:tc>
          <w:tcPr>
            <w:tcW w:w="9628" w:type="dxa"/>
            <w:gridSpan w:val="16"/>
            <w:vAlign w:val="center"/>
          </w:tcPr>
          <w:p w14:paraId="28420DB7" w14:textId="63005E9B" w:rsidR="00AB1BA1" w:rsidRPr="00690710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</w:t>
            </w:r>
          </w:p>
        </w:tc>
      </w:tr>
      <w:tr w:rsidR="00AB1BA1" w14:paraId="60BC8823" w14:textId="77777777" w:rsidTr="00AB1BA1">
        <w:tc>
          <w:tcPr>
            <w:tcW w:w="601" w:type="dxa"/>
          </w:tcPr>
          <w:p w14:paraId="022CC5A7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A73964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C515AC4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813ECD4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F71778D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F0443B3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1A5FDF3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80C1789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2EFCED1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4DE0A62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5411F00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E4F3530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FB86BC0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10A5B27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55795B4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C16C627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3E0EB1A9" w14:textId="77777777" w:rsidTr="00AB1BA1">
        <w:tc>
          <w:tcPr>
            <w:tcW w:w="9628" w:type="dxa"/>
            <w:gridSpan w:val="16"/>
            <w:vAlign w:val="center"/>
          </w:tcPr>
          <w:p w14:paraId="3BBF899A" w14:textId="77777777" w:rsidR="00AB1BA1" w:rsidRPr="007C3FB7" w:rsidRDefault="00AB1BA1" w:rsidP="00AB1BA1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AB1BA1" w14:paraId="44341D55" w14:textId="77777777" w:rsidTr="00AB1BA1">
        <w:tc>
          <w:tcPr>
            <w:tcW w:w="9628" w:type="dxa"/>
            <w:gridSpan w:val="16"/>
            <w:vAlign w:val="center"/>
          </w:tcPr>
          <w:p w14:paraId="54C27CA1" w14:textId="77777777" w:rsidR="00AB1BA1" w:rsidRPr="007C3FB7" w:rsidRDefault="00AB1BA1" w:rsidP="00AB1BA1">
            <w:pPr>
              <w:pStyle w:val="aff4"/>
              <w:jc w:val="center"/>
            </w:pPr>
          </w:p>
        </w:tc>
      </w:tr>
    </w:tbl>
    <w:p w14:paraId="1E560E7D" w14:textId="77777777" w:rsidR="00AB1BA1" w:rsidRDefault="00AB1BA1" w:rsidP="00AB1BA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6BE3297D" w14:textId="77777777" w:rsidTr="00AB1BA1">
        <w:tc>
          <w:tcPr>
            <w:tcW w:w="9628" w:type="dxa"/>
            <w:gridSpan w:val="16"/>
            <w:vAlign w:val="center"/>
          </w:tcPr>
          <w:p w14:paraId="66768542" w14:textId="0B68A573" w:rsidR="00AB1BA1" w:rsidRPr="00690710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12</w:t>
            </w:r>
          </w:p>
        </w:tc>
      </w:tr>
      <w:tr w:rsidR="00AB1BA1" w14:paraId="04D962E1" w14:textId="77777777" w:rsidTr="00AB1BA1">
        <w:tc>
          <w:tcPr>
            <w:tcW w:w="601" w:type="dxa"/>
          </w:tcPr>
          <w:p w14:paraId="04BB8B90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9E5BD33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D98159B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E81D178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54DD3AA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5BE1054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7852BC1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AEC384C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3388363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A156D9E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31B1B99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1FE5DDA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663408C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8B02F39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107AEB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54861B6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49A51799" w14:textId="77777777" w:rsidTr="00AB1BA1">
        <w:tc>
          <w:tcPr>
            <w:tcW w:w="9628" w:type="dxa"/>
            <w:gridSpan w:val="16"/>
            <w:vAlign w:val="center"/>
          </w:tcPr>
          <w:p w14:paraId="22B30A76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AB1BA1" w14:paraId="26F23BDF" w14:textId="77777777" w:rsidTr="00AB1BA1">
        <w:tc>
          <w:tcPr>
            <w:tcW w:w="9628" w:type="dxa"/>
            <w:gridSpan w:val="16"/>
            <w:vAlign w:val="center"/>
          </w:tcPr>
          <w:p w14:paraId="5D873467" w14:textId="77777777" w:rsidR="00AB1BA1" w:rsidRPr="007C3FB7" w:rsidRDefault="00AB1BA1" w:rsidP="00AB1BA1">
            <w:pPr>
              <w:pStyle w:val="aff4"/>
              <w:jc w:val="center"/>
            </w:pPr>
          </w:p>
        </w:tc>
      </w:tr>
    </w:tbl>
    <w:p w14:paraId="2CB16830" w14:textId="77777777" w:rsidR="00AB1BA1" w:rsidRDefault="00F33B1C">
      <w:pPr>
        <w:suppressAutoHyphens w:val="0"/>
        <w:spacing w:line="240" w:lineRule="auto"/>
        <w:ind w:firstLine="0"/>
        <w:jc w:val="left"/>
      </w:pPr>
      <w:r>
        <w:br w:type="page"/>
      </w:r>
    </w:p>
    <w:p w14:paraId="1430DB2D" w14:textId="248EF604" w:rsidR="00AB1BA1" w:rsidRDefault="00AB1BA1" w:rsidP="005813F5">
      <w:pPr>
        <w:pStyle w:val="2"/>
      </w:pPr>
      <w:bookmarkStart w:id="13" w:name="_Toc58771577"/>
      <w:r>
        <w:rPr>
          <w:lang w:val="en-US"/>
        </w:rPr>
        <w:lastRenderedPageBreak/>
        <w:t xml:space="preserve">UART1 </w:t>
      </w:r>
      <w:r>
        <w:t>данные приемника</w:t>
      </w:r>
      <w:bookmarkEnd w:id="13"/>
    </w:p>
    <w:p w14:paraId="273FC0DF" w14:textId="76D7AF82" w:rsidR="00AB1BA1" w:rsidRPr="00AB1BA1" w:rsidRDefault="00AB1BA1" w:rsidP="00AB1BA1">
      <w:pPr>
        <w:pStyle w:val="110"/>
      </w:pPr>
      <w:r>
        <w:t>В этих регистрах хранятся принятые данные и указатель записи.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AB1BA1" w14:paraId="74AEE0E7" w14:textId="77777777" w:rsidTr="00AB1BA1">
        <w:tc>
          <w:tcPr>
            <w:tcW w:w="1129" w:type="dxa"/>
          </w:tcPr>
          <w:p w14:paraId="5DC07DFA" w14:textId="77777777" w:rsidR="00AB1BA1" w:rsidRDefault="00AB1BA1" w:rsidP="00AB1BA1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CADDAC7" w14:textId="77777777" w:rsidR="00AB1BA1" w:rsidRDefault="00AB1BA1" w:rsidP="00AB1BA1">
            <w:pPr>
              <w:pStyle w:val="aff4"/>
            </w:pPr>
            <w:r>
              <w:t>Название</w:t>
            </w:r>
          </w:p>
        </w:tc>
      </w:tr>
      <w:tr w:rsidR="00AB1BA1" w14:paraId="633299B6" w14:textId="77777777" w:rsidTr="00AB1BA1">
        <w:tc>
          <w:tcPr>
            <w:tcW w:w="1129" w:type="dxa"/>
          </w:tcPr>
          <w:p w14:paraId="73F6EB3C" w14:textId="65790E4C" w:rsidR="00AB1BA1" w:rsidRP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499" w:type="dxa"/>
          </w:tcPr>
          <w:p w14:paraId="62AB5D99" w14:textId="75510281" w:rsidR="00AB1BA1" w:rsidRPr="00F33B1C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Write_ptr</w:t>
            </w:r>
          </w:p>
        </w:tc>
      </w:tr>
      <w:tr w:rsidR="00AB1BA1" w14:paraId="0B6F2BA4" w14:textId="77777777" w:rsidTr="00AB1BA1">
        <w:tc>
          <w:tcPr>
            <w:tcW w:w="1129" w:type="dxa"/>
          </w:tcPr>
          <w:p w14:paraId="64A24DF1" w14:textId="3FD9F943" w:rsidR="00AB1BA1" w:rsidRP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499" w:type="dxa"/>
          </w:tcPr>
          <w:p w14:paraId="4194FB08" w14:textId="0B9AE40A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 | Data[1]</w:t>
            </w:r>
          </w:p>
        </w:tc>
      </w:tr>
      <w:tr w:rsidR="00AB1BA1" w14:paraId="40884764" w14:textId="77777777" w:rsidTr="00AB1BA1">
        <w:tc>
          <w:tcPr>
            <w:tcW w:w="1129" w:type="dxa"/>
          </w:tcPr>
          <w:p w14:paraId="5077A9D6" w14:textId="472791BB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1041</w:t>
            </w:r>
          </w:p>
        </w:tc>
        <w:tc>
          <w:tcPr>
            <w:tcW w:w="8499" w:type="dxa"/>
          </w:tcPr>
          <w:p w14:paraId="19BB4665" w14:textId="46513ED3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 | 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</w:tbl>
    <w:p w14:paraId="1B80C65B" w14:textId="77777777" w:rsidR="00AB1BA1" w:rsidRDefault="00AB1BA1" w:rsidP="00AB1BA1">
      <w:pPr>
        <w:pStyle w:val="110"/>
      </w:pPr>
    </w:p>
    <w:p w14:paraId="796404CF" w14:textId="22B0B22D" w:rsidR="00AB1BA1" w:rsidRDefault="00AB1BA1" w:rsidP="00AB1BA1">
      <w:pPr>
        <w:pStyle w:val="110"/>
      </w:pPr>
      <w:r>
        <w:t xml:space="preserve">Регистр </w:t>
      </w:r>
      <w:r>
        <w:rPr>
          <w:lang w:val="en-US"/>
        </w:rPr>
        <w:t>Write</w:t>
      </w:r>
      <w:r w:rsidRPr="00AB1BA1">
        <w:t xml:space="preserve"> </w:t>
      </w:r>
      <w:r>
        <w:rPr>
          <w:lang w:val="en-US"/>
        </w:rPr>
        <w:t>Ptr</w:t>
      </w:r>
      <w:r w:rsidRPr="00AB1BA1">
        <w:t xml:space="preserve">. </w:t>
      </w:r>
      <w:r>
        <w:t>Хранит указатель записи. Показывает в какую ячейку будет записан следующий принятый байт.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58AEA829" w14:textId="77777777" w:rsidTr="00AB1BA1">
        <w:tc>
          <w:tcPr>
            <w:tcW w:w="9628" w:type="dxa"/>
            <w:gridSpan w:val="16"/>
            <w:vAlign w:val="center"/>
          </w:tcPr>
          <w:p w14:paraId="19BF3DB2" w14:textId="0658478B" w:rsidR="00AB1BA1" w:rsidRPr="00AB1BA1" w:rsidRDefault="00AB1BA1" w:rsidP="00AB1BA1">
            <w:pPr>
              <w:pStyle w:val="aff4"/>
              <w:jc w:val="center"/>
            </w:pPr>
            <w:r>
              <w:t xml:space="preserve">Номер регистра </w:t>
            </w:r>
            <w:r>
              <w:rPr>
                <w:lang w:val="en-US"/>
              </w:rPr>
              <w:t>1</w:t>
            </w:r>
            <w:r>
              <w:t>7</w:t>
            </w:r>
          </w:p>
        </w:tc>
      </w:tr>
      <w:tr w:rsidR="00AB1BA1" w14:paraId="57DE54A7" w14:textId="77777777" w:rsidTr="00AB1BA1">
        <w:tc>
          <w:tcPr>
            <w:tcW w:w="601" w:type="dxa"/>
          </w:tcPr>
          <w:p w14:paraId="3F760636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DD90CE0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ACFBD3F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E9C0BDB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37F8EAD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F914C94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433996B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915491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4662F71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F36EA0D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8BDD30F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556B439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A4CDD60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1D5909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9185C66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69D9EB5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66406F2E" w14:textId="77777777" w:rsidTr="00AB1BA1">
        <w:tc>
          <w:tcPr>
            <w:tcW w:w="9628" w:type="dxa"/>
            <w:gridSpan w:val="16"/>
            <w:vAlign w:val="center"/>
          </w:tcPr>
          <w:p w14:paraId="07626EC7" w14:textId="5F108BFF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Write_ptr</w:t>
            </w:r>
          </w:p>
        </w:tc>
      </w:tr>
      <w:tr w:rsidR="00AB1BA1" w14:paraId="0C9BADEC" w14:textId="77777777" w:rsidTr="00AB1BA1">
        <w:tc>
          <w:tcPr>
            <w:tcW w:w="9628" w:type="dxa"/>
            <w:gridSpan w:val="16"/>
            <w:vAlign w:val="center"/>
          </w:tcPr>
          <w:p w14:paraId="50F61BF7" w14:textId="18D7A49C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0-1023</w:t>
            </w:r>
          </w:p>
        </w:tc>
      </w:tr>
    </w:tbl>
    <w:p w14:paraId="0835F9DD" w14:textId="77777777" w:rsidR="00AB1BA1" w:rsidRDefault="00AB1BA1" w:rsidP="00AB1BA1">
      <w:pPr>
        <w:pStyle w:val="110"/>
      </w:pPr>
    </w:p>
    <w:p w14:paraId="1C9DF38A" w14:textId="07E80B4D" w:rsidR="00AB1BA1" w:rsidRPr="00AB1BA1" w:rsidRDefault="00AB1BA1" w:rsidP="00AB1BA1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UART</w:t>
      </w:r>
      <w:r w:rsidRPr="00AB1BA1">
        <w:t xml:space="preserve"> 1 </w:t>
      </w:r>
      <w:r>
        <w:t>байты. Как только указатель чтения достигает 1023 он сбрасывается в 0. Буфер при переполнении перезаписывается.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308A8A38" w14:textId="77777777" w:rsidTr="00AB1BA1">
        <w:tc>
          <w:tcPr>
            <w:tcW w:w="9628" w:type="dxa"/>
            <w:gridSpan w:val="16"/>
            <w:vAlign w:val="center"/>
          </w:tcPr>
          <w:p w14:paraId="77025BD9" w14:textId="783EFEA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18</w:t>
            </w:r>
          </w:p>
        </w:tc>
      </w:tr>
      <w:tr w:rsidR="00AB1BA1" w14:paraId="09084502" w14:textId="77777777" w:rsidTr="00AB1BA1">
        <w:tc>
          <w:tcPr>
            <w:tcW w:w="601" w:type="dxa"/>
          </w:tcPr>
          <w:p w14:paraId="4DE55FE2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39C3D43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71D37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C5893C7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D2A4076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8F7E2C9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8C3EC7F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F5495CE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B03FF96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3711229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3D25B53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8067457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AAA0ABD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6AEC6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FBC292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D6439BF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0A48490C" w14:textId="77777777" w:rsidTr="00AB1BA1">
        <w:tc>
          <w:tcPr>
            <w:tcW w:w="4814" w:type="dxa"/>
            <w:gridSpan w:val="8"/>
            <w:vAlign w:val="center"/>
          </w:tcPr>
          <w:p w14:paraId="17B1A9F7" w14:textId="366452EF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1D4C1181" w14:textId="292A864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AB1BA1" w14:paraId="7CF35377" w14:textId="77777777" w:rsidTr="00AB1BA1">
        <w:tc>
          <w:tcPr>
            <w:tcW w:w="4814" w:type="dxa"/>
            <w:gridSpan w:val="8"/>
            <w:vAlign w:val="center"/>
          </w:tcPr>
          <w:p w14:paraId="139D7415" w14:textId="5F6D0696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A7B081F" w14:textId="74A2915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6397EAD4" w14:textId="77777777" w:rsidR="00AB1BA1" w:rsidRDefault="00AB1BA1" w:rsidP="00AB1BA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5DCCAEE3" w14:textId="77777777" w:rsidTr="00AB1BA1">
        <w:tc>
          <w:tcPr>
            <w:tcW w:w="9628" w:type="dxa"/>
            <w:gridSpan w:val="16"/>
            <w:vAlign w:val="center"/>
          </w:tcPr>
          <w:p w14:paraId="298B3DC0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18</w:t>
            </w:r>
          </w:p>
        </w:tc>
      </w:tr>
      <w:tr w:rsidR="00AB1BA1" w14:paraId="36AB6B60" w14:textId="77777777" w:rsidTr="00AB1BA1">
        <w:tc>
          <w:tcPr>
            <w:tcW w:w="601" w:type="dxa"/>
          </w:tcPr>
          <w:p w14:paraId="105E26E4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706A5F0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518A901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E184369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3DEE7E3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72DA03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6228A2C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61B6EBD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573F757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E4A4AA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A8DE25A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031734F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2164A9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01F5B6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E020DC7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D76E32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0E6AC300" w14:textId="77777777" w:rsidTr="00AB1BA1">
        <w:tc>
          <w:tcPr>
            <w:tcW w:w="4814" w:type="dxa"/>
            <w:gridSpan w:val="8"/>
            <w:vAlign w:val="center"/>
          </w:tcPr>
          <w:p w14:paraId="69431B6A" w14:textId="048D71A2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4E7F8DAB" w14:textId="652AE5AA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AB1BA1" w14:paraId="449FF5CC" w14:textId="77777777" w:rsidTr="00AB1BA1">
        <w:tc>
          <w:tcPr>
            <w:tcW w:w="4814" w:type="dxa"/>
            <w:gridSpan w:val="8"/>
            <w:vAlign w:val="center"/>
          </w:tcPr>
          <w:p w14:paraId="30C77D5D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7021329F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69D34FA1" w14:textId="2CF6D407" w:rsidR="00AB1BA1" w:rsidRDefault="00AB1BA1">
      <w:pPr>
        <w:suppressAutoHyphens w:val="0"/>
        <w:spacing w:line="240" w:lineRule="auto"/>
        <w:ind w:firstLine="0"/>
        <w:jc w:val="left"/>
      </w:pPr>
      <w:r>
        <w:br w:type="page"/>
      </w:r>
    </w:p>
    <w:p w14:paraId="4B6FEA66" w14:textId="79ECC46B" w:rsidR="0005472C" w:rsidRDefault="0005472C" w:rsidP="005813F5">
      <w:pPr>
        <w:pStyle w:val="2"/>
      </w:pPr>
      <w:bookmarkStart w:id="14" w:name="_Toc58771578"/>
      <w:r>
        <w:rPr>
          <w:lang w:val="en-US"/>
        </w:rPr>
        <w:lastRenderedPageBreak/>
        <w:t>UART</w:t>
      </w:r>
      <w:r>
        <w:t>2</w:t>
      </w:r>
      <w:r w:rsidRPr="0005472C">
        <w:t xml:space="preserve"> </w:t>
      </w:r>
      <w:r>
        <w:t>данные приемника</w:t>
      </w:r>
      <w:bookmarkEnd w:id="14"/>
    </w:p>
    <w:p w14:paraId="1F80245F" w14:textId="77777777" w:rsidR="0005472C" w:rsidRPr="00AB1BA1" w:rsidRDefault="0005472C" w:rsidP="0005472C">
      <w:pPr>
        <w:pStyle w:val="110"/>
      </w:pPr>
      <w:r>
        <w:t>В этих регистрах хранятся принятые данные и указатель записи.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05472C" w14:paraId="1E29AAA8" w14:textId="77777777" w:rsidTr="00FC73CA">
        <w:tc>
          <w:tcPr>
            <w:tcW w:w="1129" w:type="dxa"/>
          </w:tcPr>
          <w:p w14:paraId="120017C6" w14:textId="77777777" w:rsidR="0005472C" w:rsidRDefault="0005472C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89CB071" w14:textId="77777777" w:rsidR="0005472C" w:rsidRDefault="0005472C" w:rsidP="00FC73CA">
            <w:pPr>
              <w:pStyle w:val="aff4"/>
            </w:pPr>
            <w:r>
              <w:t>Название</w:t>
            </w:r>
          </w:p>
        </w:tc>
      </w:tr>
      <w:tr w:rsidR="0005472C" w14:paraId="26B87188" w14:textId="77777777" w:rsidTr="00FC73CA">
        <w:tc>
          <w:tcPr>
            <w:tcW w:w="1129" w:type="dxa"/>
          </w:tcPr>
          <w:p w14:paraId="3F84AD12" w14:textId="5F24D03D" w:rsidR="0005472C" w:rsidRPr="0005472C" w:rsidRDefault="0005472C" w:rsidP="0005472C">
            <w:pPr>
              <w:pStyle w:val="aff4"/>
            </w:pPr>
            <w:r>
              <w:t>1045</w:t>
            </w:r>
          </w:p>
        </w:tc>
        <w:tc>
          <w:tcPr>
            <w:tcW w:w="8499" w:type="dxa"/>
          </w:tcPr>
          <w:p w14:paraId="5FF074A9" w14:textId="77777777" w:rsidR="0005472C" w:rsidRPr="00F33B1C" w:rsidRDefault="0005472C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Write_ptr</w:t>
            </w:r>
          </w:p>
        </w:tc>
      </w:tr>
      <w:tr w:rsidR="0005472C" w14:paraId="692CB92A" w14:textId="77777777" w:rsidTr="00FC73CA">
        <w:tc>
          <w:tcPr>
            <w:tcW w:w="1129" w:type="dxa"/>
          </w:tcPr>
          <w:p w14:paraId="0CE824BC" w14:textId="473287CD" w:rsidR="0005472C" w:rsidRPr="0005472C" w:rsidRDefault="0005472C" w:rsidP="0005472C">
            <w:pPr>
              <w:pStyle w:val="aff4"/>
            </w:pPr>
            <w:r>
              <w:t>1046</w:t>
            </w:r>
          </w:p>
        </w:tc>
        <w:tc>
          <w:tcPr>
            <w:tcW w:w="8499" w:type="dxa"/>
          </w:tcPr>
          <w:p w14:paraId="40D5E7DC" w14:textId="77777777" w:rsidR="0005472C" w:rsidRDefault="0005472C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 | Data[1]</w:t>
            </w:r>
          </w:p>
        </w:tc>
      </w:tr>
      <w:tr w:rsidR="0005472C" w14:paraId="71EF39C0" w14:textId="77777777" w:rsidTr="00FC73CA">
        <w:tc>
          <w:tcPr>
            <w:tcW w:w="1129" w:type="dxa"/>
          </w:tcPr>
          <w:p w14:paraId="73C85CB7" w14:textId="367507F8" w:rsidR="0005472C" w:rsidRPr="0005472C" w:rsidRDefault="0005472C" w:rsidP="0005472C">
            <w:pPr>
              <w:pStyle w:val="aff4"/>
            </w:pPr>
            <w:r>
              <w:t>2069</w:t>
            </w:r>
          </w:p>
        </w:tc>
        <w:tc>
          <w:tcPr>
            <w:tcW w:w="8499" w:type="dxa"/>
          </w:tcPr>
          <w:p w14:paraId="6899DE3A" w14:textId="77777777" w:rsidR="0005472C" w:rsidRDefault="0005472C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 | 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</w:tbl>
    <w:p w14:paraId="01875D0F" w14:textId="77777777" w:rsidR="0005472C" w:rsidRDefault="0005472C" w:rsidP="0005472C">
      <w:pPr>
        <w:pStyle w:val="110"/>
      </w:pPr>
    </w:p>
    <w:p w14:paraId="4109C7EA" w14:textId="77777777" w:rsidR="0005472C" w:rsidRDefault="0005472C" w:rsidP="0005472C">
      <w:pPr>
        <w:pStyle w:val="110"/>
      </w:pPr>
      <w:r>
        <w:t xml:space="preserve">Регистр </w:t>
      </w:r>
      <w:r>
        <w:rPr>
          <w:lang w:val="en-US"/>
        </w:rPr>
        <w:t>Write</w:t>
      </w:r>
      <w:r w:rsidRPr="00AB1BA1">
        <w:t xml:space="preserve"> </w:t>
      </w:r>
      <w:r>
        <w:rPr>
          <w:lang w:val="en-US"/>
        </w:rPr>
        <w:t>Ptr</w:t>
      </w:r>
      <w:r w:rsidRPr="00AB1BA1">
        <w:t xml:space="preserve">. </w:t>
      </w:r>
      <w:r>
        <w:t>Хранит указатель записи. Показывает в какую ячейку будет записан следующий принятый байт.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590C4CED" w14:textId="77777777" w:rsidTr="00FC73CA">
        <w:tc>
          <w:tcPr>
            <w:tcW w:w="9628" w:type="dxa"/>
            <w:gridSpan w:val="16"/>
            <w:vAlign w:val="center"/>
          </w:tcPr>
          <w:p w14:paraId="2F473014" w14:textId="4A0376AF" w:rsidR="0005472C" w:rsidRPr="0005472C" w:rsidRDefault="0005472C" w:rsidP="0005472C">
            <w:pPr>
              <w:pStyle w:val="aff4"/>
              <w:jc w:val="center"/>
            </w:pPr>
            <w:r>
              <w:t>Номер регистра 1045</w:t>
            </w:r>
          </w:p>
        </w:tc>
      </w:tr>
      <w:tr w:rsidR="0005472C" w14:paraId="2689F35B" w14:textId="77777777" w:rsidTr="00FC73CA">
        <w:tc>
          <w:tcPr>
            <w:tcW w:w="601" w:type="dxa"/>
          </w:tcPr>
          <w:p w14:paraId="47EFFBE2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9EFA7F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9FCBB78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B0C28F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B24CB3B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D9563C2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720F4B3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6584E18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4B8CB1C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054A33A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A06A870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C78854A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69E2EFE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D7D8835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DF5376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991B999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48D36CE6" w14:textId="77777777" w:rsidTr="00FC73CA">
        <w:tc>
          <w:tcPr>
            <w:tcW w:w="9628" w:type="dxa"/>
            <w:gridSpan w:val="16"/>
            <w:vAlign w:val="center"/>
          </w:tcPr>
          <w:p w14:paraId="1549BC8F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Write_ptr</w:t>
            </w:r>
          </w:p>
        </w:tc>
      </w:tr>
      <w:tr w:rsidR="0005472C" w14:paraId="5D050B38" w14:textId="77777777" w:rsidTr="00FC73CA">
        <w:tc>
          <w:tcPr>
            <w:tcW w:w="9628" w:type="dxa"/>
            <w:gridSpan w:val="16"/>
            <w:vAlign w:val="center"/>
          </w:tcPr>
          <w:p w14:paraId="7205A12C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0-1023</w:t>
            </w:r>
          </w:p>
        </w:tc>
      </w:tr>
    </w:tbl>
    <w:p w14:paraId="258C5576" w14:textId="77777777" w:rsidR="0005472C" w:rsidRDefault="0005472C" w:rsidP="0005472C">
      <w:pPr>
        <w:pStyle w:val="110"/>
      </w:pPr>
    </w:p>
    <w:p w14:paraId="13B75BD9" w14:textId="77777777" w:rsidR="0005472C" w:rsidRPr="00AB1BA1" w:rsidRDefault="0005472C" w:rsidP="0005472C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UART</w:t>
      </w:r>
      <w:r w:rsidRPr="00AB1BA1">
        <w:t xml:space="preserve"> 1 </w:t>
      </w:r>
      <w:r>
        <w:t>байты. Как только указатель чтения достигает 1023 он сбрасывается в 0. Буфер при переполнении перезаписывается.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7009A736" w14:textId="77777777" w:rsidTr="00FC73CA">
        <w:tc>
          <w:tcPr>
            <w:tcW w:w="9628" w:type="dxa"/>
            <w:gridSpan w:val="16"/>
            <w:vAlign w:val="center"/>
          </w:tcPr>
          <w:p w14:paraId="7C4B4E59" w14:textId="4B65EFFD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1046</w:t>
            </w:r>
          </w:p>
        </w:tc>
      </w:tr>
      <w:tr w:rsidR="0005472C" w14:paraId="15849FD5" w14:textId="77777777" w:rsidTr="00FC73CA">
        <w:tc>
          <w:tcPr>
            <w:tcW w:w="601" w:type="dxa"/>
          </w:tcPr>
          <w:p w14:paraId="3D60BEA0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37DCB47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C43C0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1EFF83D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E130DAF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C00BE07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386E903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9A5E318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C05E2BD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8D85064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D90DD1A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97F00F0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853F6DE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83269E7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115B927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96CFF22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6E09EA59" w14:textId="77777777" w:rsidTr="00FC73CA">
        <w:tc>
          <w:tcPr>
            <w:tcW w:w="4814" w:type="dxa"/>
            <w:gridSpan w:val="8"/>
            <w:vAlign w:val="center"/>
          </w:tcPr>
          <w:p w14:paraId="1BF4781C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0CB099D3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05472C" w14:paraId="52F7DFD5" w14:textId="77777777" w:rsidTr="00FC73CA">
        <w:tc>
          <w:tcPr>
            <w:tcW w:w="4814" w:type="dxa"/>
            <w:gridSpan w:val="8"/>
            <w:vAlign w:val="center"/>
          </w:tcPr>
          <w:p w14:paraId="0D70491A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27B12C29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0A52DE66" w14:textId="77777777" w:rsidR="0005472C" w:rsidRDefault="0005472C" w:rsidP="0005472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09D7887C" w14:textId="77777777" w:rsidTr="00FC73CA">
        <w:tc>
          <w:tcPr>
            <w:tcW w:w="9628" w:type="dxa"/>
            <w:gridSpan w:val="16"/>
            <w:vAlign w:val="center"/>
          </w:tcPr>
          <w:p w14:paraId="282AB7BD" w14:textId="088F195F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2069</w:t>
            </w:r>
          </w:p>
        </w:tc>
      </w:tr>
      <w:tr w:rsidR="0005472C" w14:paraId="4F9F9746" w14:textId="77777777" w:rsidTr="00FC73CA">
        <w:tc>
          <w:tcPr>
            <w:tcW w:w="601" w:type="dxa"/>
          </w:tcPr>
          <w:p w14:paraId="2C9BA0B7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97151A3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B55CD28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5AC436E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CA3D33E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3EBA3CD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1F7C4BF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9437B9F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CEA715B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90B8DCC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B4B8781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B9A22C6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334E7A3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A72CA8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B691E12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B367BC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6742407D" w14:textId="77777777" w:rsidTr="00FC73CA">
        <w:tc>
          <w:tcPr>
            <w:tcW w:w="4814" w:type="dxa"/>
            <w:gridSpan w:val="8"/>
            <w:vAlign w:val="center"/>
          </w:tcPr>
          <w:p w14:paraId="387B3B90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6AA8C2B3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05472C" w14:paraId="61C2935B" w14:textId="77777777" w:rsidTr="00FC73CA">
        <w:tc>
          <w:tcPr>
            <w:tcW w:w="4814" w:type="dxa"/>
            <w:gridSpan w:val="8"/>
            <w:vAlign w:val="center"/>
          </w:tcPr>
          <w:p w14:paraId="73B0F817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672A6DC9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18F80DFF" w14:textId="77777777" w:rsidR="00FB7EB1" w:rsidRDefault="00FB7EB1">
      <w:pPr>
        <w:suppressAutoHyphens w:val="0"/>
        <w:spacing w:line="240" w:lineRule="auto"/>
        <w:ind w:firstLine="0"/>
        <w:jc w:val="left"/>
      </w:pPr>
      <w:r>
        <w:br w:type="page"/>
      </w:r>
    </w:p>
    <w:p w14:paraId="4E18A87B" w14:textId="77777777" w:rsidR="00FB7EB1" w:rsidRDefault="00FB7EB1" w:rsidP="005813F5">
      <w:pPr>
        <w:pStyle w:val="2"/>
        <w:rPr>
          <w:lang w:val="en-US"/>
        </w:rPr>
      </w:pPr>
      <w:bookmarkStart w:id="15" w:name="_Toc58771579"/>
      <w:r>
        <w:rPr>
          <w:lang w:val="en-US"/>
        </w:rPr>
        <w:lastRenderedPageBreak/>
        <w:t>GPIO in</w:t>
      </w:r>
      <w:bookmarkEnd w:id="15"/>
    </w:p>
    <w:p w14:paraId="11B51371" w14:textId="5F6A5854" w:rsidR="00FB7EB1" w:rsidRDefault="00FB7EB1" w:rsidP="00FB7EB1">
      <w:pPr>
        <w:pStyle w:val="110"/>
      </w:pPr>
      <w:r>
        <w:t xml:space="preserve">Регистры хранящие текущее состояние </w:t>
      </w:r>
      <w:r>
        <w:rPr>
          <w:lang w:val="en-US"/>
        </w:rPr>
        <w:t>GPIO</w:t>
      </w:r>
      <w:r>
        <w:t>. Обновляются с частотой 2 Гц.</w:t>
      </w:r>
    </w:p>
    <w:p w14:paraId="2C3A9B73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B7EB1" w14:paraId="4CCCE21A" w14:textId="77777777" w:rsidTr="00FC73CA">
        <w:tc>
          <w:tcPr>
            <w:tcW w:w="1129" w:type="dxa"/>
          </w:tcPr>
          <w:p w14:paraId="6CAA8700" w14:textId="77777777" w:rsidR="00FB7EB1" w:rsidRDefault="00FB7EB1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50A0774" w14:textId="77777777" w:rsidR="00FB7EB1" w:rsidRDefault="00FB7EB1" w:rsidP="00FC73CA">
            <w:pPr>
              <w:pStyle w:val="aff4"/>
            </w:pPr>
            <w:r>
              <w:t>Название</w:t>
            </w:r>
          </w:p>
        </w:tc>
      </w:tr>
      <w:tr w:rsidR="00FB7EB1" w14:paraId="406B9FFB" w14:textId="77777777" w:rsidTr="00FC73CA">
        <w:tc>
          <w:tcPr>
            <w:tcW w:w="1129" w:type="dxa"/>
          </w:tcPr>
          <w:p w14:paraId="6B0AEE0A" w14:textId="2D383A77" w:rsidR="00FB7EB1" w:rsidRPr="0005472C" w:rsidRDefault="00FB7EB1" w:rsidP="00FC73CA">
            <w:pPr>
              <w:pStyle w:val="aff4"/>
            </w:pPr>
            <w:r>
              <w:t>2070</w:t>
            </w:r>
          </w:p>
        </w:tc>
        <w:tc>
          <w:tcPr>
            <w:tcW w:w="8499" w:type="dxa"/>
          </w:tcPr>
          <w:p w14:paraId="1D5AD35F" w14:textId="00ACE899" w:rsidR="00FB7EB1" w:rsidRPr="00F33B1C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1 – 12</w:t>
            </w:r>
          </w:p>
        </w:tc>
      </w:tr>
      <w:tr w:rsidR="00FB7EB1" w14:paraId="00896EF4" w14:textId="77777777" w:rsidTr="00FC73CA">
        <w:tc>
          <w:tcPr>
            <w:tcW w:w="1129" w:type="dxa"/>
          </w:tcPr>
          <w:p w14:paraId="7BE52A0F" w14:textId="4D3AC04E" w:rsidR="00FB7EB1" w:rsidRPr="0005472C" w:rsidRDefault="00FB7EB1" w:rsidP="00FC73CA">
            <w:pPr>
              <w:pStyle w:val="aff4"/>
            </w:pPr>
            <w:r>
              <w:t>2071</w:t>
            </w:r>
          </w:p>
        </w:tc>
        <w:tc>
          <w:tcPr>
            <w:tcW w:w="8499" w:type="dxa"/>
          </w:tcPr>
          <w:p w14:paraId="218B8566" w14:textId="4945651F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13 – 28</w:t>
            </w:r>
          </w:p>
        </w:tc>
      </w:tr>
      <w:tr w:rsidR="00FB7EB1" w14:paraId="2379C532" w14:textId="77777777" w:rsidTr="00FC73CA">
        <w:tc>
          <w:tcPr>
            <w:tcW w:w="1129" w:type="dxa"/>
          </w:tcPr>
          <w:p w14:paraId="33723266" w14:textId="0BEDD7C9" w:rsidR="00FB7EB1" w:rsidRPr="0005472C" w:rsidRDefault="00FB7EB1" w:rsidP="00FB7EB1">
            <w:pPr>
              <w:pStyle w:val="aff4"/>
            </w:pPr>
            <w:r>
              <w:t>2072</w:t>
            </w:r>
          </w:p>
        </w:tc>
        <w:tc>
          <w:tcPr>
            <w:tcW w:w="8499" w:type="dxa"/>
          </w:tcPr>
          <w:p w14:paraId="3F044FE4" w14:textId="1249E9D7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29 – 44</w:t>
            </w:r>
          </w:p>
        </w:tc>
      </w:tr>
      <w:tr w:rsidR="00FB7EB1" w14:paraId="79051338" w14:textId="77777777" w:rsidTr="00FC73CA">
        <w:tc>
          <w:tcPr>
            <w:tcW w:w="1129" w:type="dxa"/>
          </w:tcPr>
          <w:p w14:paraId="797EC428" w14:textId="52BF31FF" w:rsidR="00FB7EB1" w:rsidRDefault="00FB7EB1" w:rsidP="00FC73CA">
            <w:pPr>
              <w:pStyle w:val="aff4"/>
            </w:pPr>
            <w:r>
              <w:t>2073</w:t>
            </w:r>
          </w:p>
        </w:tc>
        <w:tc>
          <w:tcPr>
            <w:tcW w:w="8499" w:type="dxa"/>
          </w:tcPr>
          <w:p w14:paraId="0F382C38" w14:textId="064538CC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45 – 60</w:t>
            </w:r>
          </w:p>
        </w:tc>
      </w:tr>
    </w:tbl>
    <w:p w14:paraId="24F88246" w14:textId="77777777" w:rsidR="00FB7EB1" w:rsidRDefault="00FB7EB1" w:rsidP="00FB7EB1">
      <w:pPr>
        <w:pStyle w:val="110"/>
      </w:pPr>
    </w:p>
    <w:p w14:paraId="48C94DAC" w14:textId="4F5059FC" w:rsidR="00FB7EB1" w:rsidRPr="0058478E" w:rsidRDefault="00FB7EB1" w:rsidP="00FB7EB1">
      <w:pPr>
        <w:pStyle w:val="110"/>
      </w:pPr>
      <w:r>
        <w:t xml:space="preserve">2070-2073 являются битовыми регистрами. Значение бита отражает текущее состояние соответствующего </w:t>
      </w:r>
      <w:r>
        <w:rPr>
          <w:lang w:val="en-US"/>
        </w:rPr>
        <w:t>GPIO</w:t>
      </w:r>
      <w:r w:rsidRPr="00FB7EB1">
        <w:t xml:space="preserve">. </w:t>
      </w:r>
      <w:r w:rsidR="0058478E" w:rsidRPr="0058478E">
        <w:t>1 соответствует высокому состоянию н</w:t>
      </w:r>
      <w:r w:rsidR="0058478E">
        <w:t>а входе. 0 соответствует низкому состоянию на входе.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40B0729D" w14:textId="77777777" w:rsidTr="00FC73CA">
        <w:tc>
          <w:tcPr>
            <w:tcW w:w="9628" w:type="dxa"/>
            <w:gridSpan w:val="16"/>
            <w:vAlign w:val="center"/>
          </w:tcPr>
          <w:p w14:paraId="7369E62E" w14:textId="749EB900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2070</w:t>
            </w:r>
          </w:p>
        </w:tc>
      </w:tr>
      <w:tr w:rsidR="00FB7EB1" w14:paraId="74F5FFF2" w14:textId="77777777" w:rsidTr="00FC73CA">
        <w:tc>
          <w:tcPr>
            <w:tcW w:w="601" w:type="dxa"/>
          </w:tcPr>
          <w:p w14:paraId="4C29CD45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B4C0E8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3597341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9A7388B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F30DB40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580D47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D022D44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78F66B1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6357BD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29B36B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BD4EDD6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B4D5AE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E762AC2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653374F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17DB296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E38D2A6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28FBB86A" w14:textId="77777777" w:rsidTr="00FB7EB1">
        <w:tc>
          <w:tcPr>
            <w:tcW w:w="2407" w:type="dxa"/>
            <w:gridSpan w:val="4"/>
            <w:vMerge w:val="restart"/>
            <w:vAlign w:val="center"/>
          </w:tcPr>
          <w:p w14:paraId="024A8076" w14:textId="63EDF239" w:rsidR="00FB7EB1" w:rsidRPr="00FB7EB1" w:rsidRDefault="00FB7EB1" w:rsidP="00FB7EB1">
            <w:pPr>
              <w:pStyle w:val="aff4"/>
              <w:jc w:val="center"/>
            </w:pPr>
            <w:r>
              <w:rPr>
                <w:lang w:val="en-US"/>
              </w:rPr>
              <w:t xml:space="preserve">Не </w:t>
            </w:r>
            <w:r>
              <w:t>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3C4472FA" w14:textId="0C73EC9E" w:rsidR="00FB7EB1" w:rsidRPr="00FB7EB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7507EF44" w14:textId="77777777" w:rsidTr="00FC73CA">
        <w:tc>
          <w:tcPr>
            <w:tcW w:w="2407" w:type="dxa"/>
            <w:gridSpan w:val="4"/>
            <w:vMerge/>
          </w:tcPr>
          <w:p w14:paraId="45056643" w14:textId="77777777" w:rsidR="00FB7EB1" w:rsidRDefault="00FB7EB1" w:rsidP="00FC73CA">
            <w:pPr>
              <w:pStyle w:val="aff4"/>
            </w:pPr>
          </w:p>
        </w:tc>
        <w:tc>
          <w:tcPr>
            <w:tcW w:w="601" w:type="dxa"/>
          </w:tcPr>
          <w:p w14:paraId="7B30E00B" w14:textId="60CC733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1D0FFFAF" w14:textId="1E6CB69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09D08F74" w14:textId="4BA5556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211C156E" w14:textId="20CA6A7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4D6EF0F4" w14:textId="106368D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341EB23C" w14:textId="50B8F0F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18A8695D" w14:textId="62021CA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0FDEC5CB" w14:textId="061257D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7056A847" w14:textId="08BF86E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47829A16" w14:textId="36A80D1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785E2637" w14:textId="6809E5E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4EECFF38" w14:textId="5EC650A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B7EB1" w14:paraId="49D55180" w14:textId="77777777" w:rsidTr="00FC73CA">
        <w:tc>
          <w:tcPr>
            <w:tcW w:w="2407" w:type="dxa"/>
            <w:gridSpan w:val="4"/>
          </w:tcPr>
          <w:p w14:paraId="692F33FD" w14:textId="4B06D955" w:rsidR="00FB7EB1" w:rsidRP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1" w:type="dxa"/>
          </w:tcPr>
          <w:p w14:paraId="52EA4F52" w14:textId="1BA3D772" w:rsidR="00FB7EB1" w:rsidRPr="00FB7EB1" w:rsidRDefault="00FB7EB1" w:rsidP="00FB7EB1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1F1D189" w14:textId="778D00F6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50038F5" w14:textId="776ACFB4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95CDB8" w14:textId="57AF33C9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201FDF5" w14:textId="7762888C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1789259" w14:textId="1A1D5D98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931ADB" w14:textId="739C5812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B79F1B7" w14:textId="4FEBB229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03ADAA0" w14:textId="201EA00B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CE205F7" w14:textId="51EE94F8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0BA666" w14:textId="48D5D92B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FB96CF" w14:textId="4EF90FC0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0463E816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1F9804F4" w14:textId="77777777" w:rsidTr="00FC73CA">
        <w:tc>
          <w:tcPr>
            <w:tcW w:w="9628" w:type="dxa"/>
            <w:gridSpan w:val="16"/>
            <w:vAlign w:val="center"/>
          </w:tcPr>
          <w:p w14:paraId="082C1E6E" w14:textId="7543771C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2071</w:t>
            </w:r>
          </w:p>
        </w:tc>
      </w:tr>
      <w:tr w:rsidR="00FB7EB1" w14:paraId="01552146" w14:textId="77777777" w:rsidTr="00FC73CA">
        <w:tc>
          <w:tcPr>
            <w:tcW w:w="601" w:type="dxa"/>
          </w:tcPr>
          <w:p w14:paraId="2602D7D0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61E11DD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AA03A2D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E4C9F5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7248E47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072FE33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68EE484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E14457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70793C7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BCE86C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2D5ABE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0FEE6E3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DEC97AF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8841346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DE46A9F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EDB6241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7CB635AE" w14:textId="77777777" w:rsidTr="00FB7EB1">
        <w:tc>
          <w:tcPr>
            <w:tcW w:w="9628" w:type="dxa"/>
            <w:gridSpan w:val="16"/>
            <w:vAlign w:val="center"/>
          </w:tcPr>
          <w:p w14:paraId="586A2FBC" w14:textId="67069EDB" w:rsidR="00FB7EB1" w:rsidRPr="00FB7EB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2C1CE23A" w14:textId="77777777" w:rsidTr="00FC73CA">
        <w:tc>
          <w:tcPr>
            <w:tcW w:w="601" w:type="dxa"/>
          </w:tcPr>
          <w:p w14:paraId="0831433A" w14:textId="0409336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4ECC43C" w14:textId="70064D0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6A312C87" w14:textId="3CC54E5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7B86251C" w14:textId="785A7EB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644A9CDB" w14:textId="42BC5E5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1D7056CD" w14:textId="4F7D0A0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79BEB6C2" w14:textId="0AF57147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24762AD6" w14:textId="05076B0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64561F0B" w14:textId="08A1311A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56F1D7E4" w14:textId="2AE5723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16F41914" w14:textId="2C60A53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2D72C02D" w14:textId="1E7F7D2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264342C2" w14:textId="1BF0D5A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7D64E018" w14:textId="0140252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21F5EDD5" w14:textId="14DE34B1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72B1DA9E" w14:textId="2B9836E1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FB7EB1" w14:paraId="3D7D7C36" w14:textId="77777777" w:rsidTr="00FC73CA">
        <w:tc>
          <w:tcPr>
            <w:tcW w:w="601" w:type="dxa"/>
          </w:tcPr>
          <w:p w14:paraId="51570D9A" w14:textId="3B127C42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B1A417" w14:textId="4F35D61A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0F0C359" w14:textId="5F639363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F8301A0" w14:textId="0A1A250B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FE23E39" w14:textId="280BD5F0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57A0E83" w14:textId="691B21D7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68B9088" w14:textId="50EE2426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3347C2F" w14:textId="5AEDA6FC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8CFB8E" w14:textId="6A2C01F0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E9B4065" w14:textId="35533FB6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50212F2" w14:textId="55BFF5B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9DA6DA" w14:textId="4041799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A16EA56" w14:textId="2AE18997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28C9E0" w14:textId="29683E7F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D547AE" w14:textId="1F326368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2BA59D" w14:textId="6B1C5B6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43DE1D61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2FCB6057" w14:textId="77777777" w:rsidTr="00FC73CA">
        <w:tc>
          <w:tcPr>
            <w:tcW w:w="9628" w:type="dxa"/>
            <w:gridSpan w:val="16"/>
            <w:vAlign w:val="center"/>
          </w:tcPr>
          <w:p w14:paraId="17E10D63" w14:textId="1AF3BB6F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2072</w:t>
            </w:r>
          </w:p>
        </w:tc>
      </w:tr>
      <w:tr w:rsidR="00FB7EB1" w14:paraId="1EE042D7" w14:textId="77777777" w:rsidTr="00FC73CA">
        <w:tc>
          <w:tcPr>
            <w:tcW w:w="601" w:type="dxa"/>
          </w:tcPr>
          <w:p w14:paraId="283BA720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872EF9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421D0B6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050B02E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283BB4A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B4D2E8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E0C03FE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E020ED3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FFF8F8A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A3287A3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8A3E46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583D6E7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DD81CBC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6D31059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A26D4B6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BB34AA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32581479" w14:textId="77777777" w:rsidTr="00FC73CA">
        <w:tc>
          <w:tcPr>
            <w:tcW w:w="9628" w:type="dxa"/>
            <w:gridSpan w:val="16"/>
            <w:vAlign w:val="center"/>
          </w:tcPr>
          <w:p w14:paraId="1C70E6EF" w14:textId="77777777" w:rsidR="00FB7EB1" w:rsidRPr="00FB7EB1" w:rsidRDefault="00FB7EB1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745C6202" w14:textId="77777777" w:rsidTr="00FC73CA">
        <w:tc>
          <w:tcPr>
            <w:tcW w:w="601" w:type="dxa"/>
          </w:tcPr>
          <w:p w14:paraId="781641E4" w14:textId="390A8F7C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08EAC32A" w14:textId="652F4F7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314DD523" w14:textId="6307F2F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11F66002" w14:textId="43003E0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33CDDA5C" w14:textId="7B576B2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7B3EC6A6" w14:textId="63B6993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3257B63B" w14:textId="6F21FD3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69F6CCDF" w14:textId="05FD414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3C1E863E" w14:textId="5FBE80D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7A10BC55" w14:textId="2A615A2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6F15F17A" w14:textId="73CB42E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37DDC50A" w14:textId="57D3A55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51DCE3E1" w14:textId="6D7ABE4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221F0103" w14:textId="18E2115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1A769481" w14:textId="33C114E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522BC61F" w14:textId="114B758D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FB7EB1" w14:paraId="17694B8B" w14:textId="77777777" w:rsidTr="00FC73CA">
        <w:tc>
          <w:tcPr>
            <w:tcW w:w="601" w:type="dxa"/>
          </w:tcPr>
          <w:p w14:paraId="1728E343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6A3309F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8D0ED8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77F2817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4320053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D4367A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ECB3B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B7F82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08B7ED9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22E2F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C6A1C8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D48DF4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E56A49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F5956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471EBE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17317E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3FFAF8A4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424FF040" w14:textId="77777777" w:rsidTr="00FC73CA">
        <w:tc>
          <w:tcPr>
            <w:tcW w:w="9628" w:type="dxa"/>
            <w:gridSpan w:val="16"/>
            <w:vAlign w:val="center"/>
          </w:tcPr>
          <w:p w14:paraId="06DC08F2" w14:textId="6E26466B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2073</w:t>
            </w:r>
          </w:p>
        </w:tc>
      </w:tr>
      <w:tr w:rsidR="00FB7EB1" w14:paraId="756F9B6C" w14:textId="77777777" w:rsidTr="00FC73CA">
        <w:tc>
          <w:tcPr>
            <w:tcW w:w="601" w:type="dxa"/>
          </w:tcPr>
          <w:p w14:paraId="0FC093E8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9F6D7C9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DC1362D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848355D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5340288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751FBC3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F34584F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2C9AE7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3F5F57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397B1F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2355164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2805034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91C3CA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611019C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577A6CD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A46B3E1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06F854ED" w14:textId="77777777" w:rsidTr="00FC73CA">
        <w:tc>
          <w:tcPr>
            <w:tcW w:w="9628" w:type="dxa"/>
            <w:gridSpan w:val="16"/>
            <w:vAlign w:val="center"/>
          </w:tcPr>
          <w:p w14:paraId="55AA7286" w14:textId="77777777" w:rsidR="00FB7EB1" w:rsidRPr="00FB7EB1" w:rsidRDefault="00FB7EB1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4251525A" w14:textId="77777777" w:rsidTr="00FC73CA">
        <w:tc>
          <w:tcPr>
            <w:tcW w:w="601" w:type="dxa"/>
          </w:tcPr>
          <w:p w14:paraId="7FDEBE31" w14:textId="16E96C5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1F33638D" w14:textId="13ED9EA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117ED48B" w14:textId="1DEBE86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49AC9470" w14:textId="7E3F5D5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7CC77283" w14:textId="5FEC5C4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0A810607" w14:textId="099CAD8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12D0E687" w14:textId="5ABA653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7328946B" w14:textId="3BCADAC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76D2C2BB" w14:textId="7037192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0E857580" w14:textId="0CCC840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30F962D4" w14:textId="1CF19D1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6A5122C0" w14:textId="7C245D0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5AF0162" w14:textId="1A13034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65D4DA13" w14:textId="6670C9B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31BF0410" w14:textId="0FF7BAB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080BA8A4" w14:textId="2DC3BA2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FB7EB1" w14:paraId="32773226" w14:textId="77777777" w:rsidTr="00FC73CA">
        <w:tc>
          <w:tcPr>
            <w:tcW w:w="601" w:type="dxa"/>
          </w:tcPr>
          <w:p w14:paraId="44D11811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495280F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2E7FC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7E97F5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3C7ECD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7D6276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B2B42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BB6CB56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EA3636E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D2A4DD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F96456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C8AFD4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B24467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AF443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3D9437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0FE9A6E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21C0F8F" w14:textId="23046428" w:rsidR="00FB7EB1" w:rsidRDefault="00FB7EB1">
      <w:pPr>
        <w:suppressAutoHyphens w:val="0"/>
        <w:spacing w:line="240" w:lineRule="auto"/>
        <w:ind w:firstLine="0"/>
        <w:jc w:val="left"/>
      </w:pPr>
      <w:r>
        <w:br w:type="page"/>
      </w:r>
    </w:p>
    <w:p w14:paraId="6F298A87" w14:textId="77777777" w:rsidR="007D492F" w:rsidRDefault="007D492F" w:rsidP="005813F5">
      <w:pPr>
        <w:pStyle w:val="2"/>
        <w:rPr>
          <w:lang w:val="en-US"/>
        </w:rPr>
      </w:pPr>
      <w:bookmarkStart w:id="16" w:name="_Toc58771580"/>
      <w:r>
        <w:rPr>
          <w:lang w:val="en-US"/>
        </w:rPr>
        <w:lastRenderedPageBreak/>
        <w:t>SPI receive data</w:t>
      </w:r>
      <w:bookmarkEnd w:id="1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D492F" w14:paraId="7CC009E4" w14:textId="77777777" w:rsidTr="00FC73CA">
        <w:tc>
          <w:tcPr>
            <w:tcW w:w="1129" w:type="dxa"/>
          </w:tcPr>
          <w:p w14:paraId="6F67D2D7" w14:textId="77777777" w:rsidR="007D492F" w:rsidRDefault="007D492F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D107E09" w14:textId="77777777" w:rsidR="007D492F" w:rsidRDefault="007D492F" w:rsidP="00FC73CA">
            <w:pPr>
              <w:pStyle w:val="aff4"/>
            </w:pPr>
            <w:r>
              <w:t>Название</w:t>
            </w:r>
          </w:p>
        </w:tc>
      </w:tr>
      <w:tr w:rsidR="007D492F" w:rsidRPr="005813F5" w14:paraId="33AE7067" w14:textId="77777777" w:rsidTr="00FC73CA">
        <w:tc>
          <w:tcPr>
            <w:tcW w:w="1129" w:type="dxa"/>
          </w:tcPr>
          <w:p w14:paraId="6E485BF2" w14:textId="75AC998F" w:rsidR="007D492F" w:rsidRPr="0005472C" w:rsidRDefault="007D492F" w:rsidP="007D492F">
            <w:pPr>
              <w:pStyle w:val="aff4"/>
            </w:pPr>
            <w:r>
              <w:t>2074</w:t>
            </w:r>
          </w:p>
        </w:tc>
        <w:tc>
          <w:tcPr>
            <w:tcW w:w="8499" w:type="dxa"/>
          </w:tcPr>
          <w:p w14:paraId="68FC574F" w14:textId="3F07704E" w:rsidR="007D492F" w:rsidRPr="007D492F" w:rsidRDefault="007D492F" w:rsidP="007D492F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 xml:space="preserve">[0] – 16 </w:t>
            </w:r>
            <w:r>
              <w:rPr>
                <w:lang w:val="en-US"/>
              </w:rPr>
              <w:t>bit</w:t>
            </w:r>
            <w:r w:rsidRPr="005813F5">
              <w:rPr>
                <w:lang w:val="en-US"/>
              </w:rPr>
              <w:t xml:space="preserve"> </w:t>
            </w:r>
            <w:r>
              <w:rPr>
                <w:lang w:val="en-US"/>
              </w:rPr>
              <w:t>mode</w:t>
            </w:r>
            <w:r w:rsidRPr="005813F5">
              <w:rPr>
                <w:lang w:val="en-US"/>
              </w:rPr>
              <w:t xml:space="preserve">. </w:t>
            </w:r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 xml:space="preserve">[0] | </w:t>
            </w:r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>[1]</w:t>
            </w:r>
            <w:r>
              <w:rPr>
                <w:lang w:val="en-US"/>
              </w:rPr>
              <w:t xml:space="preserve"> – 8 Bit mode.</w:t>
            </w:r>
          </w:p>
        </w:tc>
      </w:tr>
      <w:tr w:rsidR="007D492F" w:rsidRPr="005813F5" w14:paraId="1500A90F" w14:textId="77777777" w:rsidTr="00FC73CA">
        <w:tc>
          <w:tcPr>
            <w:tcW w:w="1129" w:type="dxa"/>
          </w:tcPr>
          <w:p w14:paraId="461AFF2D" w14:textId="128B3E10" w:rsidR="007D492F" w:rsidRPr="007D492F" w:rsidRDefault="007D492F" w:rsidP="007D492F">
            <w:pPr>
              <w:pStyle w:val="aff4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137</w:t>
            </w:r>
          </w:p>
        </w:tc>
        <w:tc>
          <w:tcPr>
            <w:tcW w:w="8499" w:type="dxa"/>
          </w:tcPr>
          <w:p w14:paraId="14BC406F" w14:textId="5030E4E4" w:rsidR="007D492F" w:rsidRPr="007D492F" w:rsidRDefault="007D492F" w:rsidP="007D492F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Data[64] – 16 Bit mode. Data</w:t>
            </w:r>
            <w:r w:rsidRPr="007D492F">
              <w:rPr>
                <w:lang w:val="en-US"/>
              </w:rPr>
              <w:t>[</w:t>
            </w:r>
            <w:r>
              <w:rPr>
                <w:lang w:val="en-US"/>
              </w:rPr>
              <w:t>126</w:t>
            </w:r>
            <w:r w:rsidRPr="007D492F">
              <w:rPr>
                <w:lang w:val="en-US"/>
              </w:rPr>
              <w:t xml:space="preserve">] | </w:t>
            </w:r>
            <w:r>
              <w:rPr>
                <w:lang w:val="en-US"/>
              </w:rPr>
              <w:t>Data</w:t>
            </w:r>
            <w:r w:rsidRPr="007D492F">
              <w:rPr>
                <w:lang w:val="en-US"/>
              </w:rPr>
              <w:t>[</w:t>
            </w:r>
            <w:r>
              <w:rPr>
                <w:lang w:val="en-US"/>
              </w:rPr>
              <w:t>127</w:t>
            </w:r>
            <w:r w:rsidRPr="007D492F">
              <w:rPr>
                <w:lang w:val="en-US"/>
              </w:rPr>
              <w:t>]</w:t>
            </w:r>
            <w:r>
              <w:rPr>
                <w:lang w:val="en-US"/>
              </w:rPr>
              <w:t xml:space="preserve"> – 8 Bit mode.</w:t>
            </w:r>
          </w:p>
        </w:tc>
      </w:tr>
    </w:tbl>
    <w:p w14:paraId="27B44F63" w14:textId="77777777" w:rsidR="007D492F" w:rsidRDefault="007D492F" w:rsidP="007D492F">
      <w:pPr>
        <w:pStyle w:val="110"/>
        <w:rPr>
          <w:lang w:val="en-US"/>
        </w:rPr>
      </w:pPr>
    </w:p>
    <w:p w14:paraId="30EB4BE0" w14:textId="6D8575C8" w:rsidR="007D492F" w:rsidRPr="00AB1BA1" w:rsidRDefault="007D492F" w:rsidP="007D492F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SPI</w:t>
      </w:r>
      <w:r w:rsidRPr="00AB1BA1">
        <w:t xml:space="preserve"> </w:t>
      </w:r>
      <w:r>
        <w:t xml:space="preserve">данные. При каждой транзакции буфер записывается с 0.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73EDC645" w14:textId="77777777" w:rsidTr="00FC73CA">
        <w:tc>
          <w:tcPr>
            <w:tcW w:w="9628" w:type="dxa"/>
            <w:gridSpan w:val="16"/>
            <w:vAlign w:val="center"/>
          </w:tcPr>
          <w:p w14:paraId="4DCAB0CF" w14:textId="32BDC77D" w:rsidR="007D492F" w:rsidRPr="00AB1BA1" w:rsidRDefault="007D492F" w:rsidP="007D492F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2074</w:t>
            </w:r>
          </w:p>
        </w:tc>
      </w:tr>
      <w:tr w:rsidR="007D492F" w14:paraId="3BB025FF" w14:textId="77777777" w:rsidTr="00FC73CA">
        <w:tc>
          <w:tcPr>
            <w:tcW w:w="601" w:type="dxa"/>
          </w:tcPr>
          <w:p w14:paraId="03DC3371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1AE1898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EF24EF0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0CB5795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EBB57E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49E4565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D8E405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9B073BA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1546D3A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EEF2EED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8E8004F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76091BE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EC404F4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0FF0A2A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335BB1D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F57F073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106FD232" w14:textId="77777777" w:rsidTr="00FC73CA">
        <w:tc>
          <w:tcPr>
            <w:tcW w:w="4814" w:type="dxa"/>
            <w:gridSpan w:val="8"/>
            <w:vAlign w:val="center"/>
          </w:tcPr>
          <w:p w14:paraId="6FAE86A5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15704E12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7D492F" w14:paraId="6AC7C3B2" w14:textId="77777777" w:rsidTr="00FC73CA">
        <w:tc>
          <w:tcPr>
            <w:tcW w:w="4814" w:type="dxa"/>
            <w:gridSpan w:val="8"/>
            <w:vAlign w:val="center"/>
          </w:tcPr>
          <w:p w14:paraId="2CDF90D9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7C48FA7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7D492F" w14:paraId="4659B169" w14:textId="77777777" w:rsidTr="00FC73CA">
        <w:tc>
          <w:tcPr>
            <w:tcW w:w="9628" w:type="dxa"/>
            <w:gridSpan w:val="16"/>
            <w:vAlign w:val="center"/>
          </w:tcPr>
          <w:p w14:paraId="04803ABA" w14:textId="7C97C715" w:rsidR="007D492F" w:rsidRP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7D492F" w14:paraId="142C849C" w14:textId="77777777" w:rsidTr="00FC73CA">
        <w:tc>
          <w:tcPr>
            <w:tcW w:w="9628" w:type="dxa"/>
            <w:gridSpan w:val="16"/>
            <w:vAlign w:val="center"/>
          </w:tcPr>
          <w:p w14:paraId="2E1C711F" w14:textId="451DB423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0CAB6F31" w14:textId="77777777" w:rsidR="007D492F" w:rsidRDefault="007D492F" w:rsidP="007D492F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3D94B23A" w14:textId="77777777" w:rsidTr="00FC73CA">
        <w:tc>
          <w:tcPr>
            <w:tcW w:w="9628" w:type="dxa"/>
            <w:gridSpan w:val="16"/>
            <w:vAlign w:val="center"/>
          </w:tcPr>
          <w:p w14:paraId="27D55117" w14:textId="4B2FEDE2" w:rsidR="007D492F" w:rsidRPr="00AB1BA1" w:rsidRDefault="007D492F" w:rsidP="007D492F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2137</w:t>
            </w:r>
          </w:p>
        </w:tc>
      </w:tr>
      <w:tr w:rsidR="007D492F" w14:paraId="60BA5320" w14:textId="77777777" w:rsidTr="00FC73CA">
        <w:tc>
          <w:tcPr>
            <w:tcW w:w="601" w:type="dxa"/>
          </w:tcPr>
          <w:p w14:paraId="0C8630DE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0D674E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440C6B9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4146134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CE1D1FE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E41EFC3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97FAA9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B77F1AC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37F29E1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07660C6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86B6313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AC48CE4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15E017D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6BD939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A793E1D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850D9A4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5F5EFCE8" w14:textId="77777777" w:rsidTr="00FC73CA">
        <w:tc>
          <w:tcPr>
            <w:tcW w:w="4814" w:type="dxa"/>
            <w:gridSpan w:val="8"/>
            <w:vAlign w:val="center"/>
          </w:tcPr>
          <w:p w14:paraId="6713D7B4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7F46EF80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7D492F" w14:paraId="5EEB4107" w14:textId="77777777" w:rsidTr="00FC73CA">
        <w:tc>
          <w:tcPr>
            <w:tcW w:w="4814" w:type="dxa"/>
            <w:gridSpan w:val="8"/>
            <w:vAlign w:val="center"/>
          </w:tcPr>
          <w:p w14:paraId="5A19306A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3632E13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7D492F" w14:paraId="7AE761F0" w14:textId="77777777" w:rsidTr="00FC73CA">
        <w:tc>
          <w:tcPr>
            <w:tcW w:w="9628" w:type="dxa"/>
            <w:gridSpan w:val="16"/>
            <w:vAlign w:val="center"/>
          </w:tcPr>
          <w:p w14:paraId="4A6E0CA1" w14:textId="55581224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Data[64]</w:t>
            </w:r>
          </w:p>
        </w:tc>
      </w:tr>
      <w:tr w:rsidR="007D492F" w14:paraId="633B6378" w14:textId="77777777" w:rsidTr="00FC73CA">
        <w:tc>
          <w:tcPr>
            <w:tcW w:w="9628" w:type="dxa"/>
            <w:gridSpan w:val="16"/>
            <w:vAlign w:val="center"/>
          </w:tcPr>
          <w:p w14:paraId="5116655C" w14:textId="0883EDD4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20545494" w14:textId="77777777" w:rsidR="007D492F" w:rsidRDefault="007D492F">
      <w:pPr>
        <w:suppressAutoHyphens w:val="0"/>
        <w:spacing w:line="240" w:lineRule="auto"/>
        <w:ind w:firstLine="0"/>
        <w:jc w:val="left"/>
        <w:rPr>
          <w:lang w:val="en-US"/>
        </w:rPr>
      </w:pPr>
      <w:r w:rsidRPr="007D492F">
        <w:rPr>
          <w:lang w:val="en-US"/>
        </w:rPr>
        <w:br w:type="page"/>
      </w:r>
    </w:p>
    <w:p w14:paraId="774D2B91" w14:textId="58141A9B" w:rsidR="007D492F" w:rsidRDefault="007D492F" w:rsidP="005813F5">
      <w:pPr>
        <w:pStyle w:val="1"/>
      </w:pPr>
      <w:bookmarkStart w:id="17" w:name="_Toc58771581"/>
      <w:r>
        <w:lastRenderedPageBreak/>
        <w:t>Аналоговые выходы</w:t>
      </w:r>
      <w:bookmarkEnd w:id="17"/>
    </w:p>
    <w:p w14:paraId="0A1463ED" w14:textId="0D0855E2" w:rsidR="007D492F" w:rsidRPr="005813F5" w:rsidRDefault="00FC73CA" w:rsidP="005813F5">
      <w:pPr>
        <w:pStyle w:val="2"/>
      </w:pPr>
      <w:bookmarkStart w:id="18" w:name="_Toc58771582"/>
      <w:r>
        <w:rPr>
          <w:lang w:val="en-US"/>
        </w:rPr>
        <w:t>DAC</w:t>
      </w:r>
      <w:r>
        <w:t>1</w:t>
      </w:r>
      <w:bookmarkEnd w:id="18"/>
    </w:p>
    <w:p w14:paraId="7EFF23F0" w14:textId="1D129FA2" w:rsidR="00FC73CA" w:rsidRDefault="00FC73CA" w:rsidP="007D492F">
      <w:pPr>
        <w:pStyle w:val="110"/>
        <w:rPr>
          <w:lang w:val="en-US"/>
        </w:rPr>
      </w:pPr>
      <w:r>
        <w:t>Регистры управления ЦАП.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D492F" w14:paraId="227F6FB6" w14:textId="77777777" w:rsidTr="00FC73CA">
        <w:tc>
          <w:tcPr>
            <w:tcW w:w="1129" w:type="dxa"/>
          </w:tcPr>
          <w:p w14:paraId="4B4A401B" w14:textId="77777777" w:rsidR="007D492F" w:rsidRDefault="007D492F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A8A30CF" w14:textId="77777777" w:rsidR="007D492F" w:rsidRDefault="007D492F" w:rsidP="00FC73CA">
            <w:pPr>
              <w:pStyle w:val="aff4"/>
            </w:pPr>
            <w:r>
              <w:t>Название</w:t>
            </w:r>
          </w:p>
        </w:tc>
      </w:tr>
      <w:tr w:rsidR="007D492F" w:rsidRPr="007D492F" w14:paraId="21E69918" w14:textId="77777777" w:rsidTr="00FC73CA">
        <w:tc>
          <w:tcPr>
            <w:tcW w:w="1129" w:type="dxa"/>
          </w:tcPr>
          <w:p w14:paraId="0DED4BFF" w14:textId="7308E75A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9" w:type="dxa"/>
          </w:tcPr>
          <w:p w14:paraId="638935EC" w14:textId="2C6B3F9B" w:rsidR="007D492F" w:rsidRPr="007D492F" w:rsidRDefault="007D492F" w:rsidP="007D492F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7D492F" w:rsidRPr="007D492F" w14:paraId="6A696678" w14:textId="77777777" w:rsidTr="00FC73CA">
        <w:tc>
          <w:tcPr>
            <w:tcW w:w="1129" w:type="dxa"/>
          </w:tcPr>
          <w:p w14:paraId="268BF8F3" w14:textId="61C18B4F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9" w:type="dxa"/>
          </w:tcPr>
          <w:p w14:paraId="62DA43D6" w14:textId="16CCDAE7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FC73CA" w:rsidRPr="007D492F" w14:paraId="54BB2DD5" w14:textId="77777777" w:rsidTr="00FC73CA">
        <w:tc>
          <w:tcPr>
            <w:tcW w:w="1129" w:type="dxa"/>
          </w:tcPr>
          <w:p w14:paraId="298FF22E" w14:textId="2BDA2F8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99" w:type="dxa"/>
          </w:tcPr>
          <w:p w14:paraId="124AA57B" w14:textId="71B72B95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7D492F" w:rsidRPr="007D492F" w14:paraId="1969E638" w14:textId="77777777" w:rsidTr="00FC73CA">
        <w:tc>
          <w:tcPr>
            <w:tcW w:w="1129" w:type="dxa"/>
          </w:tcPr>
          <w:p w14:paraId="7A9F2B11" w14:textId="5731072F" w:rsid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499" w:type="dxa"/>
          </w:tcPr>
          <w:p w14:paraId="474411C1" w14:textId="454A3CEC" w:rsid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FC73CA" w:rsidRPr="007D492F" w14:paraId="3BF90D73" w14:textId="77777777" w:rsidTr="00FC73CA">
        <w:tc>
          <w:tcPr>
            <w:tcW w:w="1129" w:type="dxa"/>
          </w:tcPr>
          <w:p w14:paraId="4744B613" w14:textId="5C85BDE8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527</w:t>
            </w:r>
          </w:p>
        </w:tc>
        <w:tc>
          <w:tcPr>
            <w:tcW w:w="8499" w:type="dxa"/>
          </w:tcPr>
          <w:p w14:paraId="3209C5E1" w14:textId="72FA2F4F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Data[511]</w:t>
            </w:r>
          </w:p>
        </w:tc>
      </w:tr>
    </w:tbl>
    <w:p w14:paraId="688D01DA" w14:textId="77777777" w:rsidR="007D492F" w:rsidRDefault="007D492F" w:rsidP="007D492F">
      <w:pPr>
        <w:pStyle w:val="110"/>
        <w:rPr>
          <w:lang w:val="en-US"/>
        </w:rPr>
      </w:pPr>
    </w:p>
    <w:p w14:paraId="0CE15743" w14:textId="29437385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048CF67E" w14:textId="1BB36E31" w:rsidR="007D492F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56209717" w14:textId="77777777" w:rsidTr="00FC73CA">
        <w:tc>
          <w:tcPr>
            <w:tcW w:w="9628" w:type="dxa"/>
            <w:gridSpan w:val="16"/>
            <w:vAlign w:val="center"/>
          </w:tcPr>
          <w:p w14:paraId="2ED901A3" w14:textId="34527B64" w:rsidR="007D492F" w:rsidRPr="00FC73CA" w:rsidRDefault="007D492F" w:rsidP="00FC73CA">
            <w:pPr>
              <w:pStyle w:val="aff4"/>
              <w:jc w:val="center"/>
            </w:pPr>
            <w:r>
              <w:t xml:space="preserve">Номер регистра </w:t>
            </w:r>
            <w:r w:rsidR="00FC73CA">
              <w:t>0</w:t>
            </w:r>
          </w:p>
        </w:tc>
      </w:tr>
      <w:tr w:rsidR="007D492F" w14:paraId="6756AD44" w14:textId="77777777" w:rsidTr="00FC73CA">
        <w:tc>
          <w:tcPr>
            <w:tcW w:w="601" w:type="dxa"/>
          </w:tcPr>
          <w:p w14:paraId="3B513522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57022C8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9F32CCC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10A554A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476E727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8E92F7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8A8F8BB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5AE018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A53E179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EFD8FE3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85C266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67F68BF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0E228E1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F46F545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3C6318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7B289A1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FC73CA" w14:paraId="27BD1761" w14:textId="77777777" w:rsidTr="00FC73CA">
        <w:tc>
          <w:tcPr>
            <w:tcW w:w="9628" w:type="dxa"/>
            <w:gridSpan w:val="16"/>
            <w:vAlign w:val="center"/>
          </w:tcPr>
          <w:p w14:paraId="17941A2E" w14:textId="7B8CB0D4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754C0EA8" w14:textId="77777777" w:rsidTr="00FC73CA">
        <w:tc>
          <w:tcPr>
            <w:tcW w:w="9628" w:type="dxa"/>
            <w:gridSpan w:val="16"/>
            <w:vAlign w:val="center"/>
          </w:tcPr>
          <w:p w14:paraId="7772419D" w14:textId="560D62F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1840A84B" w14:textId="7C73F207" w:rsidR="007D492F" w:rsidRPr="00FC73CA" w:rsidRDefault="00FC73CA" w:rsidP="007D492F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>регистр запуска ЦАП. При записи 1 начинает работу генератор сигнала. Обязательно сначала заполнить регистры данных, затем запускать генератор.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223AA0DE" w14:textId="77777777" w:rsidTr="00FC73CA">
        <w:tc>
          <w:tcPr>
            <w:tcW w:w="9628" w:type="dxa"/>
            <w:gridSpan w:val="16"/>
            <w:vAlign w:val="center"/>
          </w:tcPr>
          <w:p w14:paraId="03850C6F" w14:textId="69F44137" w:rsidR="007D492F" w:rsidRPr="00FC73CA" w:rsidRDefault="007D492F" w:rsidP="00FC73CA">
            <w:pPr>
              <w:pStyle w:val="aff4"/>
              <w:jc w:val="center"/>
            </w:pPr>
            <w:r>
              <w:t xml:space="preserve">Номер регистра </w:t>
            </w:r>
            <w:r w:rsidR="00FC73CA">
              <w:t>1</w:t>
            </w:r>
          </w:p>
        </w:tc>
      </w:tr>
      <w:tr w:rsidR="007D492F" w14:paraId="0CD8319C" w14:textId="77777777" w:rsidTr="00FC73CA">
        <w:tc>
          <w:tcPr>
            <w:tcW w:w="601" w:type="dxa"/>
          </w:tcPr>
          <w:p w14:paraId="3E3A345F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9F8048A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AD30EC8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EAD0AB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540AF0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734525C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D485D9A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C3BB00B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8DD5A55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EDF3B88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4FBA346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4B3B095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C8A4395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F4F83EB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884B194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59D411F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37EFD5A7" w14:textId="77777777" w:rsidTr="00FC73CA">
        <w:tc>
          <w:tcPr>
            <w:tcW w:w="9628" w:type="dxa"/>
            <w:gridSpan w:val="16"/>
            <w:vAlign w:val="center"/>
          </w:tcPr>
          <w:p w14:paraId="78142582" w14:textId="6EF9840C" w:rsidR="007D492F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7D492F" w14:paraId="7B398659" w14:textId="77777777" w:rsidTr="00FC73CA">
        <w:tc>
          <w:tcPr>
            <w:tcW w:w="9628" w:type="dxa"/>
            <w:gridSpan w:val="16"/>
            <w:vAlign w:val="center"/>
          </w:tcPr>
          <w:p w14:paraId="06E43107" w14:textId="0780B147" w:rsidR="007D492F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164D8421" w14:textId="77777777" w:rsidR="007D492F" w:rsidRDefault="007D492F" w:rsidP="007D492F">
      <w:pPr>
        <w:pStyle w:val="aff0"/>
      </w:pPr>
    </w:p>
    <w:p w14:paraId="022AC6D5" w14:textId="18CDBAB2" w:rsidR="00FC73CA" w:rsidRPr="00FC73CA" w:rsidRDefault="00FC73CA" w:rsidP="007D492F">
      <w:pPr>
        <w:pStyle w:val="aff0"/>
      </w:pPr>
      <w:r>
        <w:rPr>
          <w:lang w:val="en-US"/>
        </w:rPr>
        <w:t>Stop</w:t>
      </w:r>
      <w:r w:rsidRPr="005813F5">
        <w:t xml:space="preserve"> – </w:t>
      </w:r>
      <w:r>
        <w:t>регистр остановки ЦАП. При записи 1 останавливает работу генератора.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22C51EF" w14:textId="77777777" w:rsidTr="00FC73CA">
        <w:tc>
          <w:tcPr>
            <w:tcW w:w="9628" w:type="dxa"/>
            <w:gridSpan w:val="16"/>
            <w:vAlign w:val="center"/>
          </w:tcPr>
          <w:p w14:paraId="1CA35CD0" w14:textId="2FABC065" w:rsidR="00FC73CA" w:rsidRPr="005813F5" w:rsidRDefault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</w:t>
            </w:r>
          </w:p>
        </w:tc>
      </w:tr>
      <w:tr w:rsidR="00FC73CA" w14:paraId="524F5DC3" w14:textId="77777777" w:rsidTr="00FC73CA">
        <w:tc>
          <w:tcPr>
            <w:tcW w:w="601" w:type="dxa"/>
          </w:tcPr>
          <w:p w14:paraId="39500468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DC5E7AA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C555573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0BBFDD0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704D0A8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EC58A6E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B5C9028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912FB1C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38644B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66C8CA7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5CC2B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AA72E2B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AA2DDD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5267AF8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048567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229A297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1BB8367" w14:textId="77777777" w:rsidTr="00FC73CA">
        <w:tc>
          <w:tcPr>
            <w:tcW w:w="9628" w:type="dxa"/>
            <w:gridSpan w:val="16"/>
            <w:vAlign w:val="center"/>
          </w:tcPr>
          <w:p w14:paraId="49CCD2B0" w14:textId="3A7A5565" w:rsidR="00FC73CA" w:rsidRPr="00FC73CA" w:rsidRDefault="00FC73CA">
            <w:pPr>
              <w:pStyle w:val="aff4"/>
              <w:jc w:val="center"/>
            </w:pPr>
            <w:r>
              <w:rPr>
                <w:lang w:val="en-US"/>
              </w:rPr>
              <w:t>Stopt</w:t>
            </w:r>
          </w:p>
        </w:tc>
      </w:tr>
      <w:tr w:rsidR="00FC73CA" w14:paraId="7F71DDAA" w14:textId="77777777" w:rsidTr="00FC73CA">
        <w:tc>
          <w:tcPr>
            <w:tcW w:w="9628" w:type="dxa"/>
            <w:gridSpan w:val="16"/>
            <w:vAlign w:val="center"/>
          </w:tcPr>
          <w:p w14:paraId="21ACDB9D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24FF13B4" w14:textId="77777777" w:rsidR="00FC73CA" w:rsidRDefault="00FC73CA" w:rsidP="007D492F">
      <w:pPr>
        <w:pStyle w:val="aff0"/>
      </w:pPr>
    </w:p>
    <w:p w14:paraId="0F7752BB" w14:textId="48FB84C3" w:rsidR="00FC73CA" w:rsidRDefault="00FC73CA">
      <w:pPr>
        <w:pStyle w:val="aff0"/>
      </w:pPr>
      <w:r>
        <w:t>Регистры данных сигнала ЦАП. ЦАП настроен на работу в 12 битном формате. 0 – 0В. 4096 – 2,048В.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3ED3891" w14:textId="77777777" w:rsidTr="00FC73CA">
        <w:tc>
          <w:tcPr>
            <w:tcW w:w="9628" w:type="dxa"/>
            <w:gridSpan w:val="16"/>
            <w:vAlign w:val="center"/>
          </w:tcPr>
          <w:p w14:paraId="343A842B" w14:textId="221DCFB0" w:rsidR="00FC73CA" w:rsidRPr="005813F5" w:rsidRDefault="00FC73CA" w:rsidP="00FC73CA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16</w:t>
            </w:r>
          </w:p>
        </w:tc>
      </w:tr>
      <w:tr w:rsidR="00FC73CA" w14:paraId="6774A3EA" w14:textId="77777777" w:rsidTr="00FC73CA">
        <w:tc>
          <w:tcPr>
            <w:tcW w:w="601" w:type="dxa"/>
          </w:tcPr>
          <w:p w14:paraId="7E9FEF6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B17095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A38D654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18311F5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C54BBBE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B35CC3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0FA7EAE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4DAAAE2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3DA797E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F73A500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28DBCC2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28F0418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9CC73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0945AB0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667B82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107C12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109A8133" w14:textId="77777777" w:rsidTr="00FC73CA">
        <w:tc>
          <w:tcPr>
            <w:tcW w:w="2407" w:type="dxa"/>
            <w:gridSpan w:val="4"/>
            <w:vAlign w:val="center"/>
          </w:tcPr>
          <w:p w14:paraId="67076179" w14:textId="64FAE7EA" w:rsidR="00FC73CA" w:rsidRPr="005813F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00C13F00" w14:textId="369E4A1A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5813F5">
              <w:t>[0]</w:t>
            </w:r>
          </w:p>
        </w:tc>
      </w:tr>
      <w:tr w:rsidR="00FC73CA" w14:paraId="51355737" w14:textId="77777777" w:rsidTr="00FC73CA">
        <w:tc>
          <w:tcPr>
            <w:tcW w:w="2407" w:type="dxa"/>
            <w:gridSpan w:val="4"/>
            <w:vAlign w:val="center"/>
          </w:tcPr>
          <w:p w14:paraId="4BFB824D" w14:textId="089FDCF8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125B3CBA" w14:textId="77ECCB3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4A5B8643" w14:textId="77777777" w:rsidR="00FC73CA" w:rsidRDefault="00FC73CA" w:rsidP="007D492F">
      <w:pPr>
        <w:pStyle w:val="aff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2F6A253F" w14:textId="77777777" w:rsidTr="00FC73CA">
        <w:tc>
          <w:tcPr>
            <w:tcW w:w="9628" w:type="dxa"/>
            <w:gridSpan w:val="16"/>
            <w:vAlign w:val="center"/>
          </w:tcPr>
          <w:p w14:paraId="7ADA9A9B" w14:textId="2523632F" w:rsidR="00FC73CA" w:rsidRPr="00FC73CA" w:rsidRDefault="00FC73CA">
            <w:pPr>
              <w:pStyle w:val="aff4"/>
              <w:jc w:val="center"/>
              <w:rPr>
                <w:lang w:val="en-US"/>
              </w:rPr>
            </w:pPr>
            <w:r>
              <w:lastRenderedPageBreak/>
              <w:t>Номер регистра 527</w:t>
            </w:r>
          </w:p>
        </w:tc>
      </w:tr>
      <w:tr w:rsidR="00FC73CA" w14:paraId="09AA3772" w14:textId="77777777" w:rsidTr="00FC73CA">
        <w:tc>
          <w:tcPr>
            <w:tcW w:w="601" w:type="dxa"/>
          </w:tcPr>
          <w:p w14:paraId="16239BF6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F22D713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6A1E246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B726056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DE692F7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1A0F1C2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678C1F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D7769CA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9222CC5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1C58DB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D89BAD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7D20940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B99DBC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EE52C0F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D8118A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425D006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0B5CF132" w14:textId="77777777" w:rsidTr="00FC73CA">
        <w:tc>
          <w:tcPr>
            <w:tcW w:w="2407" w:type="dxa"/>
            <w:gridSpan w:val="4"/>
            <w:vAlign w:val="center"/>
          </w:tcPr>
          <w:p w14:paraId="621DCBE8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2C2465AA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Data[0]</w:t>
            </w:r>
          </w:p>
        </w:tc>
      </w:tr>
      <w:tr w:rsidR="00FC73CA" w14:paraId="5A7BB612" w14:textId="77777777" w:rsidTr="00FC73CA">
        <w:tc>
          <w:tcPr>
            <w:tcW w:w="2407" w:type="dxa"/>
            <w:gridSpan w:val="4"/>
            <w:vAlign w:val="center"/>
          </w:tcPr>
          <w:p w14:paraId="079DB4C1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482BFC52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41996153" w14:textId="5E3D78B9" w:rsidR="007D492F" w:rsidRDefault="007D492F">
      <w:pPr>
        <w:suppressAutoHyphens w:val="0"/>
        <w:spacing w:line="240" w:lineRule="auto"/>
        <w:ind w:firstLine="0"/>
        <w:jc w:val="left"/>
      </w:pPr>
      <w:r w:rsidRPr="00FC73CA">
        <w:br w:type="page"/>
      </w:r>
    </w:p>
    <w:p w14:paraId="29177C59" w14:textId="21C66A15" w:rsidR="00FC73CA" w:rsidRPr="00C27D95" w:rsidRDefault="00FC73CA" w:rsidP="005813F5">
      <w:pPr>
        <w:pStyle w:val="2"/>
      </w:pPr>
      <w:bookmarkStart w:id="19" w:name="_Toc58771583"/>
      <w:r>
        <w:rPr>
          <w:lang w:val="en-US"/>
        </w:rPr>
        <w:lastRenderedPageBreak/>
        <w:t>DAC</w:t>
      </w:r>
      <w:r>
        <w:t>2</w:t>
      </w:r>
      <w:bookmarkEnd w:id="19"/>
    </w:p>
    <w:p w14:paraId="050A2087" w14:textId="77777777" w:rsidR="00FC73CA" w:rsidRDefault="00FC73CA" w:rsidP="00FC73CA">
      <w:pPr>
        <w:pStyle w:val="110"/>
        <w:rPr>
          <w:lang w:val="en-US"/>
        </w:rPr>
      </w:pPr>
      <w:r>
        <w:t>Регистры управления ЦАП.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C73CA" w14:paraId="55A72DA3" w14:textId="77777777" w:rsidTr="00FC73CA">
        <w:tc>
          <w:tcPr>
            <w:tcW w:w="1129" w:type="dxa"/>
          </w:tcPr>
          <w:p w14:paraId="708E8560" w14:textId="77777777" w:rsidR="00FC73CA" w:rsidRDefault="00FC73CA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69FA5C5" w14:textId="77777777" w:rsidR="00FC73CA" w:rsidRDefault="00FC73CA" w:rsidP="00FC73CA">
            <w:pPr>
              <w:pStyle w:val="aff4"/>
            </w:pPr>
            <w:r>
              <w:t>Название</w:t>
            </w:r>
          </w:p>
        </w:tc>
      </w:tr>
      <w:tr w:rsidR="00FC73CA" w:rsidRPr="007D492F" w14:paraId="64A9AF8C" w14:textId="77777777" w:rsidTr="00FC73CA">
        <w:tc>
          <w:tcPr>
            <w:tcW w:w="1129" w:type="dxa"/>
          </w:tcPr>
          <w:p w14:paraId="098EB377" w14:textId="6535BCE3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8499" w:type="dxa"/>
          </w:tcPr>
          <w:p w14:paraId="42878943" w14:textId="77777777" w:rsidR="00FC73CA" w:rsidRPr="007D492F" w:rsidRDefault="00FC73CA" w:rsidP="00FC73CA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FC73CA" w:rsidRPr="007D492F" w14:paraId="0AEA1ABD" w14:textId="77777777" w:rsidTr="00FC73CA">
        <w:tc>
          <w:tcPr>
            <w:tcW w:w="1129" w:type="dxa"/>
          </w:tcPr>
          <w:p w14:paraId="5CC07063" w14:textId="59B065BF" w:rsidR="00FC73CA" w:rsidRPr="005813F5" w:rsidRDefault="00FC73CA" w:rsidP="00FC73CA">
            <w:pPr>
              <w:pStyle w:val="aff4"/>
            </w:pPr>
            <w:r>
              <w:t>529</w:t>
            </w:r>
          </w:p>
        </w:tc>
        <w:tc>
          <w:tcPr>
            <w:tcW w:w="8499" w:type="dxa"/>
          </w:tcPr>
          <w:p w14:paraId="5DA480B2" w14:textId="77777777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FC73CA" w:rsidRPr="007D492F" w14:paraId="44A3BADE" w14:textId="77777777" w:rsidTr="00FC73CA">
        <w:tc>
          <w:tcPr>
            <w:tcW w:w="1129" w:type="dxa"/>
          </w:tcPr>
          <w:p w14:paraId="5210719E" w14:textId="21524E93" w:rsidR="00FC73CA" w:rsidRPr="005813F5" w:rsidRDefault="00FC73CA" w:rsidP="00FC73CA">
            <w:pPr>
              <w:pStyle w:val="aff4"/>
            </w:pPr>
            <w:r>
              <w:t>530</w:t>
            </w:r>
          </w:p>
        </w:tc>
        <w:tc>
          <w:tcPr>
            <w:tcW w:w="8499" w:type="dxa"/>
          </w:tcPr>
          <w:p w14:paraId="5BE393A3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FC73CA" w:rsidRPr="007D492F" w14:paraId="5EDE248C" w14:textId="77777777" w:rsidTr="00FC73CA">
        <w:tc>
          <w:tcPr>
            <w:tcW w:w="1129" w:type="dxa"/>
          </w:tcPr>
          <w:p w14:paraId="5844AAA4" w14:textId="71F02E01" w:rsidR="00FC73CA" w:rsidRPr="005813F5" w:rsidRDefault="00FC73CA" w:rsidP="00FC73CA">
            <w:pPr>
              <w:pStyle w:val="aff4"/>
            </w:pPr>
            <w:r>
              <w:t>544</w:t>
            </w:r>
          </w:p>
        </w:tc>
        <w:tc>
          <w:tcPr>
            <w:tcW w:w="8499" w:type="dxa"/>
          </w:tcPr>
          <w:p w14:paraId="5D53472B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FC73CA" w:rsidRPr="007D492F" w14:paraId="295CC207" w14:textId="77777777" w:rsidTr="00FC73CA">
        <w:tc>
          <w:tcPr>
            <w:tcW w:w="1129" w:type="dxa"/>
          </w:tcPr>
          <w:p w14:paraId="0B2CE63B" w14:textId="6BA4DE32" w:rsidR="00FC73CA" w:rsidRPr="005813F5" w:rsidRDefault="00FC73CA" w:rsidP="00FC73CA">
            <w:pPr>
              <w:pStyle w:val="aff4"/>
            </w:pPr>
            <w:r>
              <w:t>1055</w:t>
            </w:r>
          </w:p>
        </w:tc>
        <w:tc>
          <w:tcPr>
            <w:tcW w:w="8499" w:type="dxa"/>
          </w:tcPr>
          <w:p w14:paraId="548910F7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Data[511]</w:t>
            </w:r>
          </w:p>
        </w:tc>
      </w:tr>
    </w:tbl>
    <w:p w14:paraId="668C4867" w14:textId="77777777" w:rsidR="00FC73CA" w:rsidRDefault="00FC73CA" w:rsidP="00FC73CA">
      <w:pPr>
        <w:pStyle w:val="110"/>
        <w:rPr>
          <w:lang w:val="en-US"/>
        </w:rPr>
      </w:pPr>
    </w:p>
    <w:p w14:paraId="2EC28AA9" w14:textId="77777777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784E36CE" w14:textId="77777777" w:rsidR="00FC73CA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77E936A0" w14:textId="77777777" w:rsidTr="00FC73CA">
        <w:tc>
          <w:tcPr>
            <w:tcW w:w="9628" w:type="dxa"/>
            <w:gridSpan w:val="16"/>
            <w:vAlign w:val="center"/>
          </w:tcPr>
          <w:p w14:paraId="6B996CA0" w14:textId="5765C0D4" w:rsidR="00FC73CA" w:rsidRPr="00FC73CA" w:rsidRDefault="00FC73CA">
            <w:pPr>
              <w:pStyle w:val="aff4"/>
              <w:jc w:val="center"/>
            </w:pPr>
            <w:r>
              <w:t>Номер регистра 528</w:t>
            </w:r>
          </w:p>
        </w:tc>
      </w:tr>
      <w:tr w:rsidR="00FC73CA" w14:paraId="1847BC71" w14:textId="77777777" w:rsidTr="00FC73CA">
        <w:tc>
          <w:tcPr>
            <w:tcW w:w="601" w:type="dxa"/>
          </w:tcPr>
          <w:p w14:paraId="48E185B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ED4C057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2E375D1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2B8CD9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0C723F9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2BBB158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58F450D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458D385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EB78050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0C26597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CC01452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D845B0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6F637B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EC566D1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6061DE4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3B595FB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25713E52" w14:textId="77777777" w:rsidTr="00FC73CA">
        <w:tc>
          <w:tcPr>
            <w:tcW w:w="9628" w:type="dxa"/>
            <w:gridSpan w:val="16"/>
            <w:vAlign w:val="center"/>
          </w:tcPr>
          <w:p w14:paraId="1314F114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6D570321" w14:textId="77777777" w:rsidTr="00FC73CA">
        <w:tc>
          <w:tcPr>
            <w:tcW w:w="9628" w:type="dxa"/>
            <w:gridSpan w:val="16"/>
            <w:vAlign w:val="center"/>
          </w:tcPr>
          <w:p w14:paraId="04709028" w14:textId="7777777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3E1FF675" w14:textId="77777777" w:rsidR="00FC73CA" w:rsidRPr="00FC73CA" w:rsidRDefault="00FC73CA" w:rsidP="00FC73CA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>регистр запуска ЦАП. При записи 1 начинает работу генератор сигнала. Обязательно сначала заполнить регистры данных, затем запускать генератор.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6393688D" w14:textId="77777777" w:rsidTr="00FC73CA">
        <w:tc>
          <w:tcPr>
            <w:tcW w:w="9628" w:type="dxa"/>
            <w:gridSpan w:val="16"/>
            <w:vAlign w:val="center"/>
          </w:tcPr>
          <w:p w14:paraId="6B3ECEE0" w14:textId="1749EB6F" w:rsidR="00FC73CA" w:rsidRPr="00FC73CA" w:rsidRDefault="00FC73CA" w:rsidP="00FC73CA">
            <w:pPr>
              <w:pStyle w:val="aff4"/>
              <w:jc w:val="center"/>
            </w:pPr>
            <w:r>
              <w:t>Номер регистра 529</w:t>
            </w:r>
          </w:p>
        </w:tc>
      </w:tr>
      <w:tr w:rsidR="00FC73CA" w14:paraId="3219642D" w14:textId="77777777" w:rsidTr="00FC73CA">
        <w:tc>
          <w:tcPr>
            <w:tcW w:w="601" w:type="dxa"/>
          </w:tcPr>
          <w:p w14:paraId="291EC8C2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D0884A8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AD5F420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035A53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4ACEECD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95227B5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FCA20B2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855339E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7A9FDE8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7E6806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F69979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0E9DEA9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0FF2ED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9E75FEB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C576A79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9C9553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06417042" w14:textId="77777777" w:rsidTr="00FC73CA">
        <w:tc>
          <w:tcPr>
            <w:tcW w:w="9628" w:type="dxa"/>
            <w:gridSpan w:val="16"/>
            <w:vAlign w:val="center"/>
          </w:tcPr>
          <w:p w14:paraId="1324CFB8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FC73CA" w14:paraId="14B44B7D" w14:textId="77777777" w:rsidTr="00FC73CA">
        <w:tc>
          <w:tcPr>
            <w:tcW w:w="9628" w:type="dxa"/>
            <w:gridSpan w:val="16"/>
            <w:vAlign w:val="center"/>
          </w:tcPr>
          <w:p w14:paraId="177C401D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63C0C1AA" w14:textId="77777777" w:rsidR="00FC73CA" w:rsidRDefault="00FC73CA" w:rsidP="00FC73CA">
      <w:pPr>
        <w:pStyle w:val="aff0"/>
      </w:pPr>
    </w:p>
    <w:p w14:paraId="74D28CFE" w14:textId="77777777" w:rsidR="00FC73CA" w:rsidRPr="00C27D95" w:rsidRDefault="00FC73CA" w:rsidP="00FC73CA">
      <w:pPr>
        <w:pStyle w:val="aff0"/>
      </w:pPr>
      <w:r>
        <w:rPr>
          <w:lang w:val="en-US"/>
        </w:rPr>
        <w:t>Stop</w:t>
      </w:r>
      <w:r w:rsidRPr="00C27D95">
        <w:t xml:space="preserve"> – </w:t>
      </w:r>
      <w:r>
        <w:t>регистр остановки ЦАП. При записи 1 останавливает работу генератора.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2D95AEA4" w14:textId="77777777" w:rsidTr="00FC73CA">
        <w:tc>
          <w:tcPr>
            <w:tcW w:w="9628" w:type="dxa"/>
            <w:gridSpan w:val="16"/>
            <w:vAlign w:val="center"/>
          </w:tcPr>
          <w:p w14:paraId="4C77DE3D" w14:textId="7EEBBA4C" w:rsidR="00FC73CA" w:rsidRPr="00C27D95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530</w:t>
            </w:r>
          </w:p>
        </w:tc>
      </w:tr>
      <w:tr w:rsidR="00FC73CA" w14:paraId="6640B9AE" w14:textId="77777777" w:rsidTr="00FC73CA">
        <w:tc>
          <w:tcPr>
            <w:tcW w:w="601" w:type="dxa"/>
          </w:tcPr>
          <w:p w14:paraId="6259934E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750D5A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28DEC65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9B2A919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0DE5B9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E32A22E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7848C7C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30E5FB7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97AD42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82AEDB6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1EE2267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7AAA79B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ECA526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988735A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2BE27A7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403F0FC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7DE1D5C" w14:textId="77777777" w:rsidTr="00FC73CA">
        <w:tc>
          <w:tcPr>
            <w:tcW w:w="9628" w:type="dxa"/>
            <w:gridSpan w:val="16"/>
            <w:vAlign w:val="center"/>
          </w:tcPr>
          <w:p w14:paraId="5C2022A6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Stopt</w:t>
            </w:r>
          </w:p>
        </w:tc>
      </w:tr>
      <w:tr w:rsidR="00FC73CA" w14:paraId="04818F7B" w14:textId="77777777" w:rsidTr="00FC73CA">
        <w:tc>
          <w:tcPr>
            <w:tcW w:w="9628" w:type="dxa"/>
            <w:gridSpan w:val="16"/>
            <w:vAlign w:val="center"/>
          </w:tcPr>
          <w:p w14:paraId="7F193134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796A1143" w14:textId="77777777" w:rsidR="00FC73CA" w:rsidRDefault="00FC73CA" w:rsidP="00FC73CA">
      <w:pPr>
        <w:pStyle w:val="aff0"/>
      </w:pPr>
    </w:p>
    <w:p w14:paraId="75251E4A" w14:textId="77777777" w:rsidR="00FC73CA" w:rsidRDefault="00FC73CA" w:rsidP="00FC73CA">
      <w:pPr>
        <w:pStyle w:val="aff0"/>
      </w:pPr>
      <w:r>
        <w:t>Регистры данных сигнала ЦАП. ЦАП настроен на работу в 12 битном формате. 0 – 0В. 4096 – 2,048В.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71822AC" w14:textId="77777777" w:rsidTr="00FC73CA">
        <w:tc>
          <w:tcPr>
            <w:tcW w:w="9628" w:type="dxa"/>
            <w:gridSpan w:val="16"/>
            <w:vAlign w:val="center"/>
          </w:tcPr>
          <w:p w14:paraId="2C07ECE7" w14:textId="0BE33040" w:rsidR="00FC73CA" w:rsidRPr="00C27D95" w:rsidRDefault="00FC73CA" w:rsidP="00FC73CA">
            <w:pPr>
              <w:pStyle w:val="aff4"/>
              <w:jc w:val="center"/>
            </w:pPr>
            <w:r>
              <w:t>Номер регистра 544</w:t>
            </w:r>
          </w:p>
        </w:tc>
      </w:tr>
      <w:tr w:rsidR="00FC73CA" w14:paraId="1CED7982" w14:textId="77777777" w:rsidTr="00FC73CA">
        <w:tc>
          <w:tcPr>
            <w:tcW w:w="601" w:type="dxa"/>
          </w:tcPr>
          <w:p w14:paraId="03F708A4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7131B20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3046028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9E9CDF4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8EC103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48F72D9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E35B1BF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CF0A7BA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75F8561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8CA8EA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38E836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B3112DF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4ADB1C8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68A050B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7F06A7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D31072F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42455520" w14:textId="77777777" w:rsidTr="00FC73CA">
        <w:tc>
          <w:tcPr>
            <w:tcW w:w="2407" w:type="dxa"/>
            <w:gridSpan w:val="4"/>
            <w:vAlign w:val="center"/>
          </w:tcPr>
          <w:p w14:paraId="5D5B2520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0CAC1F9C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</w:tr>
      <w:tr w:rsidR="00FC73CA" w14:paraId="10E32A05" w14:textId="77777777" w:rsidTr="00FC73CA">
        <w:tc>
          <w:tcPr>
            <w:tcW w:w="2407" w:type="dxa"/>
            <w:gridSpan w:val="4"/>
            <w:vAlign w:val="center"/>
          </w:tcPr>
          <w:p w14:paraId="78DF81F7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3189DCAA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75CFC77F" w14:textId="77777777" w:rsidR="00FC73CA" w:rsidRDefault="00FC73CA" w:rsidP="00FC73CA">
      <w:pPr>
        <w:pStyle w:val="aff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158DC745" w14:textId="77777777" w:rsidTr="00FC73CA">
        <w:tc>
          <w:tcPr>
            <w:tcW w:w="9628" w:type="dxa"/>
            <w:gridSpan w:val="16"/>
            <w:vAlign w:val="center"/>
          </w:tcPr>
          <w:p w14:paraId="3F25507E" w14:textId="55115342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t>Номер регистра 1055</w:t>
            </w:r>
          </w:p>
        </w:tc>
      </w:tr>
      <w:tr w:rsidR="00FC73CA" w14:paraId="7E35581A" w14:textId="77777777" w:rsidTr="00FC73CA">
        <w:tc>
          <w:tcPr>
            <w:tcW w:w="601" w:type="dxa"/>
          </w:tcPr>
          <w:p w14:paraId="7B225F34" w14:textId="77777777" w:rsidR="00FC73CA" w:rsidRDefault="00FC73CA" w:rsidP="00FC73CA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70AB567B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821B1FA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FB5C96B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BFCE29E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F8E8B95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8DB835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9E0A471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A115F0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778C4C1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20CECB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8AA21CD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1DFB06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D804892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D6CF65D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83401C8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DDA78BD" w14:textId="77777777" w:rsidTr="00FC73CA">
        <w:tc>
          <w:tcPr>
            <w:tcW w:w="2407" w:type="dxa"/>
            <w:gridSpan w:val="4"/>
            <w:vAlign w:val="center"/>
          </w:tcPr>
          <w:p w14:paraId="5F81E6CA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157FAB47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Data[0]</w:t>
            </w:r>
          </w:p>
        </w:tc>
      </w:tr>
      <w:tr w:rsidR="00FC73CA" w14:paraId="7B8CC9A3" w14:textId="77777777" w:rsidTr="00FC73CA">
        <w:tc>
          <w:tcPr>
            <w:tcW w:w="2407" w:type="dxa"/>
            <w:gridSpan w:val="4"/>
            <w:vAlign w:val="center"/>
          </w:tcPr>
          <w:p w14:paraId="2156E279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1D3B0072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63206334" w14:textId="77777777" w:rsidR="00FC73CA" w:rsidRDefault="00FC73CA" w:rsidP="00FC73CA">
      <w:pPr>
        <w:suppressAutoHyphens w:val="0"/>
        <w:spacing w:line="240" w:lineRule="auto"/>
        <w:ind w:firstLine="0"/>
        <w:jc w:val="left"/>
      </w:pPr>
      <w:r w:rsidRPr="00FC73CA">
        <w:br w:type="page"/>
      </w:r>
    </w:p>
    <w:p w14:paraId="14B4003E" w14:textId="7CD61D60" w:rsidR="00FC73CA" w:rsidRDefault="00FC73CA" w:rsidP="005813F5">
      <w:pPr>
        <w:pStyle w:val="2"/>
        <w:rPr>
          <w:lang w:val="en-US"/>
        </w:rPr>
      </w:pPr>
      <w:bookmarkStart w:id="20" w:name="_Toc58771584"/>
      <w:r>
        <w:rPr>
          <w:lang w:val="en-US"/>
        </w:rPr>
        <w:lastRenderedPageBreak/>
        <w:t>ADC control</w:t>
      </w:r>
      <w:bookmarkEnd w:id="20"/>
    </w:p>
    <w:p w14:paraId="2BAB0122" w14:textId="5F4CE196" w:rsidR="00FC73CA" w:rsidRPr="007609C9" w:rsidRDefault="00FC73CA" w:rsidP="005813F5">
      <w:pPr>
        <w:pStyle w:val="110"/>
      </w:pPr>
      <w:r>
        <w:t>Регистры управления каналами АЦП 1-8.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C73CA" w14:paraId="215103FC" w14:textId="77777777" w:rsidTr="00FC73CA">
        <w:tc>
          <w:tcPr>
            <w:tcW w:w="1129" w:type="dxa"/>
          </w:tcPr>
          <w:p w14:paraId="2888E1CB" w14:textId="77777777" w:rsidR="00FC73CA" w:rsidRDefault="00FC73CA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64ADEC5" w14:textId="77777777" w:rsidR="00FC73CA" w:rsidRDefault="00FC73CA" w:rsidP="00FC73CA">
            <w:pPr>
              <w:pStyle w:val="aff4"/>
            </w:pPr>
            <w:r>
              <w:t>Название</w:t>
            </w:r>
          </w:p>
        </w:tc>
      </w:tr>
      <w:tr w:rsidR="00FC73CA" w:rsidRPr="007D492F" w14:paraId="5F09A2C7" w14:textId="77777777" w:rsidTr="00FC73CA">
        <w:tc>
          <w:tcPr>
            <w:tcW w:w="1129" w:type="dxa"/>
          </w:tcPr>
          <w:p w14:paraId="3C129AE9" w14:textId="0DB2EE61" w:rsidR="00FC73CA" w:rsidRPr="005813F5" w:rsidRDefault="00FC73CA" w:rsidP="00FC73CA">
            <w:pPr>
              <w:pStyle w:val="aff4"/>
            </w:pPr>
            <w:r>
              <w:t>1056</w:t>
            </w:r>
          </w:p>
        </w:tc>
        <w:tc>
          <w:tcPr>
            <w:tcW w:w="8499" w:type="dxa"/>
          </w:tcPr>
          <w:p w14:paraId="30CDB79C" w14:textId="77777777" w:rsidR="00FC73CA" w:rsidRPr="007D492F" w:rsidRDefault="00FC73CA" w:rsidP="00FC73CA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FC73CA" w:rsidRPr="007D492F" w14:paraId="4D9ECC77" w14:textId="77777777" w:rsidTr="00FC73CA">
        <w:tc>
          <w:tcPr>
            <w:tcW w:w="1129" w:type="dxa"/>
          </w:tcPr>
          <w:p w14:paraId="0FB69499" w14:textId="6EA32B92" w:rsidR="00FC73CA" w:rsidRPr="00C27D95" w:rsidRDefault="00FC73CA" w:rsidP="00FC73CA">
            <w:pPr>
              <w:pStyle w:val="aff4"/>
            </w:pPr>
            <w:r>
              <w:t>1055</w:t>
            </w:r>
          </w:p>
        </w:tc>
        <w:tc>
          <w:tcPr>
            <w:tcW w:w="8499" w:type="dxa"/>
          </w:tcPr>
          <w:p w14:paraId="6A6F5F10" w14:textId="77777777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</w:tbl>
    <w:p w14:paraId="62210DB3" w14:textId="263762DE" w:rsidR="00FC73CA" w:rsidRDefault="00FC73CA">
      <w:pPr>
        <w:suppressAutoHyphens w:val="0"/>
        <w:spacing w:line="240" w:lineRule="auto"/>
        <w:ind w:firstLine="0"/>
        <w:jc w:val="left"/>
      </w:pPr>
    </w:p>
    <w:p w14:paraId="0F12CDE6" w14:textId="77777777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5F719DBC" w14:textId="77777777" w:rsidR="00FC73CA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07058058" w14:textId="77777777" w:rsidTr="00FC73CA">
        <w:tc>
          <w:tcPr>
            <w:tcW w:w="9628" w:type="dxa"/>
            <w:gridSpan w:val="16"/>
            <w:vAlign w:val="center"/>
          </w:tcPr>
          <w:p w14:paraId="24BD2372" w14:textId="4044110C" w:rsidR="00FC73CA" w:rsidRPr="005813F5" w:rsidRDefault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1056</w:t>
            </w:r>
          </w:p>
        </w:tc>
      </w:tr>
      <w:tr w:rsidR="00FC73CA" w14:paraId="22E251A3" w14:textId="77777777" w:rsidTr="00FC73CA">
        <w:tc>
          <w:tcPr>
            <w:tcW w:w="601" w:type="dxa"/>
          </w:tcPr>
          <w:p w14:paraId="79195EB9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D53C63B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1E8BC58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8E5FED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902C690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A885661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B66BFCC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FD8D8E9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D0660B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8BA7434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408A943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B5235ED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BEB7C9F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418AA17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1421564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F3B596B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668BA6CF" w14:textId="77777777" w:rsidTr="00FC73CA">
        <w:tc>
          <w:tcPr>
            <w:tcW w:w="9628" w:type="dxa"/>
            <w:gridSpan w:val="16"/>
            <w:vAlign w:val="center"/>
          </w:tcPr>
          <w:p w14:paraId="5F62A61E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79DD6A28" w14:textId="77777777" w:rsidTr="00FC73CA">
        <w:tc>
          <w:tcPr>
            <w:tcW w:w="9628" w:type="dxa"/>
            <w:gridSpan w:val="16"/>
            <w:vAlign w:val="center"/>
          </w:tcPr>
          <w:p w14:paraId="168B5235" w14:textId="7777777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3E3E757F" w14:textId="008F157A" w:rsidR="00FC73CA" w:rsidRPr="00FC73CA" w:rsidRDefault="00FC73CA" w:rsidP="00FC73CA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 xml:space="preserve">регистр запуска АЦП. </w:t>
      </w:r>
      <w:r w:rsidR="00E35372">
        <w:t>При записи 1 запускается преобразователь. По умолчанию АЦП запущен.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74F740C0" w14:textId="77777777" w:rsidTr="00FC73CA">
        <w:tc>
          <w:tcPr>
            <w:tcW w:w="9628" w:type="dxa"/>
            <w:gridSpan w:val="16"/>
            <w:vAlign w:val="center"/>
          </w:tcPr>
          <w:p w14:paraId="7D2E5170" w14:textId="03030671" w:rsidR="00FC73CA" w:rsidRPr="00E35372" w:rsidRDefault="00FC73CA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1055</w:t>
            </w:r>
          </w:p>
        </w:tc>
      </w:tr>
      <w:tr w:rsidR="00FC73CA" w14:paraId="33FD0D83" w14:textId="77777777" w:rsidTr="00FC73CA">
        <w:tc>
          <w:tcPr>
            <w:tcW w:w="601" w:type="dxa"/>
          </w:tcPr>
          <w:p w14:paraId="4C7C0AB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DB52B1C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A43B653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2B6703C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BFC7EB8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0963946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E2029DD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F2F1A8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D2D82F0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0500E9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900CEAC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058921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26A9F5D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708D99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BF5061D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1F87715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1E51F5B3" w14:textId="77777777" w:rsidTr="00FC73CA">
        <w:tc>
          <w:tcPr>
            <w:tcW w:w="9628" w:type="dxa"/>
            <w:gridSpan w:val="16"/>
            <w:vAlign w:val="center"/>
          </w:tcPr>
          <w:p w14:paraId="0DFC2CDE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FC73CA" w14:paraId="750F89B3" w14:textId="77777777" w:rsidTr="00FC73CA">
        <w:tc>
          <w:tcPr>
            <w:tcW w:w="9628" w:type="dxa"/>
            <w:gridSpan w:val="16"/>
            <w:vAlign w:val="center"/>
          </w:tcPr>
          <w:p w14:paraId="494B9E95" w14:textId="77777777" w:rsidR="00FC73CA" w:rsidRPr="00FC73CA" w:rsidRDefault="00FC73CA" w:rsidP="00FC73CA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35D8B8CA" w14:textId="77777777" w:rsidR="00FC73CA" w:rsidRDefault="00FC73CA">
      <w:pPr>
        <w:suppressAutoHyphens w:val="0"/>
        <w:spacing w:line="240" w:lineRule="auto"/>
        <w:ind w:firstLine="0"/>
        <w:jc w:val="left"/>
      </w:pPr>
      <w:r>
        <w:br w:type="page"/>
      </w:r>
    </w:p>
    <w:p w14:paraId="6D9A3432" w14:textId="07C66D0C" w:rsidR="00E35372" w:rsidRPr="005813F5" w:rsidRDefault="00E35372" w:rsidP="005813F5">
      <w:pPr>
        <w:pStyle w:val="2"/>
      </w:pPr>
      <w:bookmarkStart w:id="21" w:name="_Toc58771585"/>
      <w:r>
        <w:rPr>
          <w:lang w:val="en-US"/>
        </w:rPr>
        <w:lastRenderedPageBreak/>
        <w:t>GPIO</w:t>
      </w:r>
      <w:r w:rsidRPr="005813F5">
        <w:t>_</w:t>
      </w:r>
      <w:r>
        <w:rPr>
          <w:lang w:val="en-US"/>
        </w:rPr>
        <w:t>config</w:t>
      </w:r>
      <w:bookmarkEnd w:id="21"/>
    </w:p>
    <w:p w14:paraId="6C93A295" w14:textId="73BAA7DE" w:rsidR="00E35372" w:rsidRPr="00E35372" w:rsidRDefault="00E35372" w:rsidP="00E35372">
      <w:pPr>
        <w:pStyle w:val="110"/>
      </w:pPr>
      <w:r>
        <w:t xml:space="preserve">Регистры настроек </w:t>
      </w:r>
      <w:r>
        <w:rPr>
          <w:lang w:val="en-US"/>
        </w:rPr>
        <w:t>GPIO</w:t>
      </w:r>
      <w:r w:rsidRPr="005813F5">
        <w:t xml:space="preserve">. </w:t>
      </w:r>
      <w:r>
        <w:t xml:space="preserve">Данные регистры позволяют выполнить конфигурацию </w:t>
      </w:r>
      <w:r>
        <w:rPr>
          <w:lang w:val="en-US"/>
        </w:rPr>
        <w:t>GPIO</w:t>
      </w:r>
      <w:r w:rsidRPr="005813F5">
        <w:t xml:space="preserve"> </w:t>
      </w:r>
      <w:r>
        <w:t>на вход (с внутренней подтяжкой к 0) или на выход (без подтяжки).</w:t>
      </w:r>
    </w:p>
    <w:p w14:paraId="76D1118E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35372" w14:paraId="3C558729" w14:textId="77777777" w:rsidTr="000C11EA">
        <w:tc>
          <w:tcPr>
            <w:tcW w:w="1129" w:type="dxa"/>
          </w:tcPr>
          <w:p w14:paraId="4D9B7649" w14:textId="77777777" w:rsidR="00E35372" w:rsidRDefault="00E35372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015B88B" w14:textId="77777777" w:rsidR="00E35372" w:rsidRDefault="00E35372" w:rsidP="000C11EA">
            <w:pPr>
              <w:pStyle w:val="aff4"/>
            </w:pPr>
            <w:r>
              <w:t>Название</w:t>
            </w:r>
          </w:p>
        </w:tc>
      </w:tr>
      <w:tr w:rsidR="00E35372" w14:paraId="39F57D83" w14:textId="77777777" w:rsidTr="000C11EA">
        <w:tc>
          <w:tcPr>
            <w:tcW w:w="1129" w:type="dxa"/>
          </w:tcPr>
          <w:p w14:paraId="382F017E" w14:textId="195D1904" w:rsidR="00E35372" w:rsidRPr="0005472C" w:rsidRDefault="00E35372" w:rsidP="000C11EA">
            <w:pPr>
              <w:pStyle w:val="aff4"/>
            </w:pPr>
            <w:r>
              <w:t>1059</w:t>
            </w:r>
          </w:p>
        </w:tc>
        <w:tc>
          <w:tcPr>
            <w:tcW w:w="8499" w:type="dxa"/>
          </w:tcPr>
          <w:p w14:paraId="7E591131" w14:textId="2E37BCD1" w:rsidR="00E35372" w:rsidRPr="00E35372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Init flag</w:t>
            </w:r>
          </w:p>
        </w:tc>
      </w:tr>
      <w:tr w:rsidR="00E35372" w14:paraId="182BB23D" w14:textId="77777777" w:rsidTr="000C11EA">
        <w:tc>
          <w:tcPr>
            <w:tcW w:w="1129" w:type="dxa"/>
          </w:tcPr>
          <w:p w14:paraId="19DCD60C" w14:textId="372DBE5D" w:rsidR="00E35372" w:rsidRPr="0005472C" w:rsidRDefault="00E35372" w:rsidP="00E35372">
            <w:pPr>
              <w:pStyle w:val="aff4"/>
            </w:pPr>
            <w:r>
              <w:t>1060</w:t>
            </w:r>
          </w:p>
        </w:tc>
        <w:tc>
          <w:tcPr>
            <w:tcW w:w="8499" w:type="dxa"/>
          </w:tcPr>
          <w:p w14:paraId="480C3A77" w14:textId="2B5C38E2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Scaler | GPIO</w:t>
            </w:r>
            <w:r w:rsidRPr="00C27D95">
              <w:t xml:space="preserve"> 1 – 12</w:t>
            </w:r>
          </w:p>
        </w:tc>
      </w:tr>
      <w:tr w:rsidR="00E35372" w14:paraId="6AAE08CD" w14:textId="77777777" w:rsidTr="000C11EA">
        <w:tc>
          <w:tcPr>
            <w:tcW w:w="1129" w:type="dxa"/>
          </w:tcPr>
          <w:p w14:paraId="5F617AD1" w14:textId="287E2976" w:rsidR="00E35372" w:rsidRPr="0005472C" w:rsidRDefault="00E35372" w:rsidP="00E35372">
            <w:pPr>
              <w:pStyle w:val="aff4"/>
            </w:pPr>
            <w:r>
              <w:t>1061</w:t>
            </w:r>
          </w:p>
        </w:tc>
        <w:tc>
          <w:tcPr>
            <w:tcW w:w="8499" w:type="dxa"/>
          </w:tcPr>
          <w:p w14:paraId="39B187A8" w14:textId="0228FE61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E35372" w14:paraId="0944E46D" w14:textId="77777777" w:rsidTr="000C11EA">
        <w:tc>
          <w:tcPr>
            <w:tcW w:w="1129" w:type="dxa"/>
          </w:tcPr>
          <w:p w14:paraId="31949955" w14:textId="01AEC25B" w:rsidR="00E35372" w:rsidRDefault="00E35372" w:rsidP="00E35372">
            <w:pPr>
              <w:pStyle w:val="aff4"/>
            </w:pPr>
            <w:r>
              <w:t>1062</w:t>
            </w:r>
          </w:p>
        </w:tc>
        <w:tc>
          <w:tcPr>
            <w:tcW w:w="8499" w:type="dxa"/>
          </w:tcPr>
          <w:p w14:paraId="2CCB2B32" w14:textId="79B3901F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E35372" w14:paraId="705FCEA6" w14:textId="77777777" w:rsidTr="000C11EA">
        <w:tc>
          <w:tcPr>
            <w:tcW w:w="1129" w:type="dxa"/>
          </w:tcPr>
          <w:p w14:paraId="2D0F2635" w14:textId="2687A99F" w:rsidR="00E35372" w:rsidRDefault="00E35372" w:rsidP="00E35372">
            <w:pPr>
              <w:pStyle w:val="aff4"/>
            </w:pPr>
            <w:r>
              <w:t>1063</w:t>
            </w:r>
          </w:p>
        </w:tc>
        <w:tc>
          <w:tcPr>
            <w:tcW w:w="8499" w:type="dxa"/>
          </w:tcPr>
          <w:p w14:paraId="39399041" w14:textId="78AD0101" w:rsidR="00E35372" w:rsidRDefault="00E35372" w:rsidP="00E3537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32FBD31C" w14:textId="77777777" w:rsidR="00E35372" w:rsidRDefault="00E35372" w:rsidP="00E35372">
      <w:pPr>
        <w:pStyle w:val="110"/>
      </w:pPr>
    </w:p>
    <w:p w14:paraId="1338DAF5" w14:textId="58697A67" w:rsidR="00E35372" w:rsidRPr="00E35372" w:rsidRDefault="00E35372" w:rsidP="00E35372">
      <w:pPr>
        <w:pStyle w:val="110"/>
      </w:pPr>
      <w:r>
        <w:t>После инициализации в данный регистр будет записана 1. Перед процедурой инициализации регистр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767E31FC" w14:textId="77777777" w:rsidTr="000C11EA">
        <w:tc>
          <w:tcPr>
            <w:tcW w:w="9628" w:type="dxa"/>
            <w:gridSpan w:val="16"/>
            <w:vAlign w:val="center"/>
          </w:tcPr>
          <w:p w14:paraId="61A44880" w14:textId="02910791" w:rsidR="00E35372" w:rsidRPr="005813F5" w:rsidRDefault="00E35372">
            <w:pPr>
              <w:pStyle w:val="aff4"/>
              <w:jc w:val="center"/>
            </w:pPr>
            <w:r>
              <w:t>Номер регистра 1059</w:t>
            </w:r>
          </w:p>
        </w:tc>
      </w:tr>
      <w:tr w:rsidR="00E35372" w14:paraId="0BC700F9" w14:textId="77777777" w:rsidTr="000C11EA">
        <w:tc>
          <w:tcPr>
            <w:tcW w:w="601" w:type="dxa"/>
          </w:tcPr>
          <w:p w14:paraId="6250886E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68ED5C7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0AC09C2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2FF48D9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69A5990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A6AD403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5443BD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EB7A2E5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5F10122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9C55C4E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72E5D7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9E84A36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F73E30B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BD9E646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163FDFF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413EF1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40EE2116" w14:textId="77777777" w:rsidTr="005813F5">
        <w:trPr>
          <w:trHeight w:val="562"/>
        </w:trPr>
        <w:tc>
          <w:tcPr>
            <w:tcW w:w="9628" w:type="dxa"/>
            <w:gridSpan w:val="16"/>
            <w:vAlign w:val="center"/>
          </w:tcPr>
          <w:p w14:paraId="1296DECD" w14:textId="133083B4" w:rsidR="00E35372" w:rsidRPr="00E35372" w:rsidRDefault="00E35372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Init flag</w:t>
            </w:r>
          </w:p>
        </w:tc>
      </w:tr>
      <w:tr w:rsidR="00E35372" w14:paraId="6B74224B" w14:textId="77777777" w:rsidTr="005813F5">
        <w:tc>
          <w:tcPr>
            <w:tcW w:w="9628" w:type="dxa"/>
            <w:gridSpan w:val="16"/>
            <w:vAlign w:val="center"/>
          </w:tcPr>
          <w:p w14:paraId="75702CD0" w14:textId="1E072591" w:rsidR="00E35372" w:rsidRDefault="00E35372" w:rsidP="005813F5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45371B4F" w14:textId="52CCAFCE" w:rsidR="00E35372" w:rsidRDefault="00E35372" w:rsidP="00E35372">
      <w:pPr>
        <w:pStyle w:val="110"/>
      </w:pPr>
    </w:p>
    <w:p w14:paraId="0CC253D0" w14:textId="0051103F" w:rsidR="00E35372" w:rsidRPr="00E35372" w:rsidRDefault="00E35372">
      <w:pPr>
        <w:pStyle w:val="110"/>
      </w:pPr>
      <w:r>
        <w:rPr>
          <w:lang w:val="en-US"/>
        </w:rPr>
        <w:t>Scaler</w:t>
      </w:r>
      <w:r w:rsidRPr="005813F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p w14:paraId="20BA11C8" w14:textId="2D00A4E3" w:rsidR="00E35372" w:rsidRPr="00E35372" w:rsidRDefault="00E35372">
      <w:pPr>
        <w:pStyle w:val="110"/>
      </w:pPr>
      <w:r w:rsidRPr="005813F5">
        <w:t>1060</w:t>
      </w:r>
      <w:r>
        <w:t>-</w:t>
      </w:r>
      <w:r w:rsidRPr="005813F5">
        <w:t>1063</w:t>
      </w:r>
      <w:r>
        <w:t xml:space="preserve"> являются битовыми регистрами. Значение бита задает направление работы </w:t>
      </w:r>
      <w:r>
        <w:rPr>
          <w:lang w:val="en-US"/>
        </w:rPr>
        <w:t>GPIO</w:t>
      </w:r>
      <w:r w:rsidRPr="005813F5">
        <w:t xml:space="preserve">. 0 – </w:t>
      </w:r>
      <w:r>
        <w:t xml:space="preserve">вход, 1 – выход. По умолчанию все </w:t>
      </w:r>
      <w:r>
        <w:rPr>
          <w:lang w:val="en-US"/>
        </w:rPr>
        <w:t>GPIO</w:t>
      </w:r>
      <w:r w:rsidRPr="005813F5">
        <w:t xml:space="preserve"> </w:t>
      </w:r>
      <w:r>
        <w:t>сконфигурированы на вход.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7DD2BA01" w14:textId="77777777" w:rsidTr="000C11EA">
        <w:tc>
          <w:tcPr>
            <w:tcW w:w="9628" w:type="dxa"/>
            <w:gridSpan w:val="16"/>
            <w:vAlign w:val="center"/>
          </w:tcPr>
          <w:p w14:paraId="55642455" w14:textId="07B55EA4" w:rsidR="00E35372" w:rsidRPr="005813F5" w:rsidRDefault="00E35372">
            <w:pPr>
              <w:pStyle w:val="aff4"/>
              <w:jc w:val="center"/>
            </w:pPr>
            <w:r>
              <w:t>Номер регистра 1060</w:t>
            </w:r>
          </w:p>
        </w:tc>
      </w:tr>
      <w:tr w:rsidR="00E35372" w14:paraId="2C754361" w14:textId="77777777" w:rsidTr="000C11EA">
        <w:tc>
          <w:tcPr>
            <w:tcW w:w="601" w:type="dxa"/>
          </w:tcPr>
          <w:p w14:paraId="1836A324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31D496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59616DE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9F7EE56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77F1FBF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F1DFAA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41E7191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EF7CEB2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C168CB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DDDFD5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84C413A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06F3373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159367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7C49AFB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C7A4A60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A8431BF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6FCF0306" w14:textId="77777777" w:rsidTr="000C11EA">
        <w:tc>
          <w:tcPr>
            <w:tcW w:w="2407" w:type="dxa"/>
            <w:gridSpan w:val="4"/>
            <w:vMerge w:val="restart"/>
            <w:vAlign w:val="center"/>
          </w:tcPr>
          <w:p w14:paraId="29A6B5A9" w14:textId="45F627CA" w:rsidR="00E35372" w:rsidRPr="00FB7EB1" w:rsidRDefault="00E35372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  <w:tc>
          <w:tcPr>
            <w:tcW w:w="7221" w:type="dxa"/>
            <w:gridSpan w:val="12"/>
            <w:vAlign w:val="center"/>
          </w:tcPr>
          <w:p w14:paraId="7B93CA90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812CA98" w14:textId="77777777" w:rsidTr="000C11EA">
        <w:tc>
          <w:tcPr>
            <w:tcW w:w="2407" w:type="dxa"/>
            <w:gridSpan w:val="4"/>
            <w:vMerge/>
          </w:tcPr>
          <w:p w14:paraId="73B4022D" w14:textId="77777777" w:rsidR="00E35372" w:rsidRDefault="00E35372" w:rsidP="000C11EA">
            <w:pPr>
              <w:pStyle w:val="aff4"/>
            </w:pPr>
          </w:p>
        </w:tc>
        <w:tc>
          <w:tcPr>
            <w:tcW w:w="601" w:type="dxa"/>
          </w:tcPr>
          <w:p w14:paraId="5BC4621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17F331C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67C9154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28412B6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672B625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06678A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4D4B729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6277AF3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2488EE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343930B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110E124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63E0F4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35372" w14:paraId="2A6115DA" w14:textId="77777777" w:rsidTr="005813F5">
        <w:tc>
          <w:tcPr>
            <w:tcW w:w="2407" w:type="dxa"/>
            <w:gridSpan w:val="4"/>
            <w:vAlign w:val="center"/>
          </w:tcPr>
          <w:p w14:paraId="13F30F59" w14:textId="0F613EFC" w:rsidR="00E35372" w:rsidRPr="00FB7EB1" w:rsidRDefault="00E35372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EA092E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130DCB9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A906438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61AF55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E90146F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6CEE3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5FCAD8C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99A926D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9F02CC6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DF28538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ED6E49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ACE885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6990165F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A519BCB" w14:textId="77777777" w:rsidTr="000C11EA">
        <w:tc>
          <w:tcPr>
            <w:tcW w:w="9628" w:type="dxa"/>
            <w:gridSpan w:val="16"/>
            <w:vAlign w:val="center"/>
          </w:tcPr>
          <w:p w14:paraId="57B733F8" w14:textId="4646B3FA" w:rsidR="00E35372" w:rsidRPr="005813F5" w:rsidRDefault="00E35372">
            <w:pPr>
              <w:pStyle w:val="aff4"/>
              <w:jc w:val="center"/>
            </w:pPr>
            <w:r>
              <w:t>Номер регистра 1061</w:t>
            </w:r>
          </w:p>
        </w:tc>
      </w:tr>
      <w:tr w:rsidR="00E35372" w14:paraId="3C26BB78" w14:textId="77777777" w:rsidTr="000C11EA">
        <w:tc>
          <w:tcPr>
            <w:tcW w:w="601" w:type="dxa"/>
          </w:tcPr>
          <w:p w14:paraId="17D28767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2A126EE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B5F27E3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C8A2ED9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C33FD4C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1890481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07EB60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81A43B1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2A3E7FF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507DD8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9C97CBA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C29D65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21D23E1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2F62FB4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990D261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3E3906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61273F54" w14:textId="77777777" w:rsidTr="000C11EA">
        <w:tc>
          <w:tcPr>
            <w:tcW w:w="9628" w:type="dxa"/>
            <w:gridSpan w:val="16"/>
            <w:vAlign w:val="center"/>
          </w:tcPr>
          <w:p w14:paraId="34F2C974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1837C376" w14:textId="77777777" w:rsidTr="000C11EA">
        <w:tc>
          <w:tcPr>
            <w:tcW w:w="601" w:type="dxa"/>
          </w:tcPr>
          <w:p w14:paraId="39B571B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00D7C75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7107B40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4F92D68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4F3BBD0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41D0595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70FF37B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0A0A3A2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4565EAF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71F40F2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3AF6039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0AF4892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623E7A1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11DE341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14816CF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443DF6F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35372" w14:paraId="29863A9D" w14:textId="77777777" w:rsidTr="000C11EA">
        <w:tc>
          <w:tcPr>
            <w:tcW w:w="601" w:type="dxa"/>
          </w:tcPr>
          <w:p w14:paraId="2E52510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6FB0DC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84C406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501A6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C11602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1A241F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CA328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000E73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DB30D1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909D23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8D378C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3CD45A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4F51B6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2A6B6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866645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B236FD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1D8352A8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68B341C3" w14:textId="77777777" w:rsidTr="000C11EA">
        <w:tc>
          <w:tcPr>
            <w:tcW w:w="9628" w:type="dxa"/>
            <w:gridSpan w:val="16"/>
            <w:vAlign w:val="center"/>
          </w:tcPr>
          <w:p w14:paraId="5206C4A8" w14:textId="5ED77882" w:rsidR="00E35372" w:rsidRPr="005813F5" w:rsidRDefault="00E35372">
            <w:pPr>
              <w:pStyle w:val="aff4"/>
              <w:jc w:val="center"/>
            </w:pPr>
            <w:r>
              <w:t>Номер регистра 1062</w:t>
            </w:r>
          </w:p>
        </w:tc>
      </w:tr>
      <w:tr w:rsidR="00E35372" w14:paraId="35330FB3" w14:textId="77777777" w:rsidTr="000C11EA">
        <w:tc>
          <w:tcPr>
            <w:tcW w:w="601" w:type="dxa"/>
          </w:tcPr>
          <w:p w14:paraId="3FEEC2C9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5B376E8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0E56C9D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C847DB4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1D744D9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A79063D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FF0F79F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A588812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168F74C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E419DD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3C12BD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4BBE147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6BE122C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4CBF05C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ED0D31D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C3FC344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271EE89" w14:textId="77777777" w:rsidTr="000C11EA">
        <w:tc>
          <w:tcPr>
            <w:tcW w:w="9628" w:type="dxa"/>
            <w:gridSpan w:val="16"/>
            <w:vAlign w:val="center"/>
          </w:tcPr>
          <w:p w14:paraId="02EE1395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GPIO</w:t>
            </w:r>
          </w:p>
        </w:tc>
      </w:tr>
      <w:tr w:rsidR="00E35372" w14:paraId="38E27F98" w14:textId="77777777" w:rsidTr="000C11EA">
        <w:tc>
          <w:tcPr>
            <w:tcW w:w="601" w:type="dxa"/>
          </w:tcPr>
          <w:p w14:paraId="67D8A21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7CD000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52B6F6B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5023ACB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03A5A0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041D6F0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783897E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2E28ACF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6980928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0481A56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7CB4076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218D25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3EE68D5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2DC8BA1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0896DCE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1EA4F1F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E35372" w14:paraId="4BF0F547" w14:textId="77777777" w:rsidTr="000C11EA">
        <w:tc>
          <w:tcPr>
            <w:tcW w:w="601" w:type="dxa"/>
          </w:tcPr>
          <w:p w14:paraId="6445CA4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6DDA6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55FE49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D0C8B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6B13B9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472C1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D74AA8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FBEF44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BAD3B1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FC0437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E8CD8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2073D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3094F8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3DE0D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BE855E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B33592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75FE8E24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DF13383" w14:textId="77777777" w:rsidTr="000C11EA">
        <w:tc>
          <w:tcPr>
            <w:tcW w:w="9628" w:type="dxa"/>
            <w:gridSpan w:val="16"/>
            <w:vAlign w:val="center"/>
          </w:tcPr>
          <w:p w14:paraId="419FE3C1" w14:textId="56DDC394" w:rsidR="00E35372" w:rsidRPr="005813F5" w:rsidRDefault="00E35372">
            <w:pPr>
              <w:pStyle w:val="aff4"/>
              <w:jc w:val="center"/>
            </w:pPr>
            <w:r>
              <w:t>Номер регистра 1063</w:t>
            </w:r>
          </w:p>
        </w:tc>
      </w:tr>
      <w:tr w:rsidR="00E35372" w14:paraId="1D058118" w14:textId="77777777" w:rsidTr="000C11EA">
        <w:tc>
          <w:tcPr>
            <w:tcW w:w="601" w:type="dxa"/>
          </w:tcPr>
          <w:p w14:paraId="1951FE9C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9A16E3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10E92D1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7233D8E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DFD646D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D027C66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36AFD84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8C8E17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D33D9BA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934987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1C9528F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3712F9C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3C50A9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CEF26D4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DB17F22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D673FC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74BA4A9E" w14:textId="77777777" w:rsidTr="000C11EA">
        <w:tc>
          <w:tcPr>
            <w:tcW w:w="9628" w:type="dxa"/>
            <w:gridSpan w:val="16"/>
            <w:vAlign w:val="center"/>
          </w:tcPr>
          <w:p w14:paraId="77362F1C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50D22C6C" w14:textId="77777777" w:rsidTr="000C11EA">
        <w:tc>
          <w:tcPr>
            <w:tcW w:w="601" w:type="dxa"/>
          </w:tcPr>
          <w:p w14:paraId="29CD7C9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4B30B98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274ACE6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7BDE2FF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15E421E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6BF573D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426A89B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0C317CA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618810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3BF56A6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5101022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2EBBBC1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732B0A0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552D9D2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51F34B9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7DA8D3C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E35372" w14:paraId="37E032FF" w14:textId="77777777" w:rsidTr="000C11EA">
        <w:tc>
          <w:tcPr>
            <w:tcW w:w="601" w:type="dxa"/>
          </w:tcPr>
          <w:p w14:paraId="29FF1A0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A97575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AFF612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23FE5C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85DA78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F0C96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F6B225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C11978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9EE34A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26625F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3CB128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93904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813CC1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895A5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25B4FE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415801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F113A67" w14:textId="77777777" w:rsidR="00E35372" w:rsidRDefault="00E35372" w:rsidP="00E35372">
      <w:pPr>
        <w:suppressAutoHyphens w:val="0"/>
        <w:spacing w:line="240" w:lineRule="auto"/>
        <w:ind w:firstLine="0"/>
        <w:jc w:val="left"/>
      </w:pPr>
      <w:r>
        <w:br w:type="page"/>
      </w:r>
    </w:p>
    <w:p w14:paraId="4DADA481" w14:textId="4CFBA69D" w:rsidR="00E35372" w:rsidRPr="005813F5" w:rsidRDefault="00E35372" w:rsidP="005813F5">
      <w:pPr>
        <w:pStyle w:val="2"/>
      </w:pPr>
      <w:bookmarkStart w:id="22" w:name="_Toc58771586"/>
      <w:r>
        <w:rPr>
          <w:lang w:val="en-US"/>
        </w:rPr>
        <w:lastRenderedPageBreak/>
        <w:t>GPIO</w:t>
      </w:r>
      <w:r w:rsidRPr="005813F5">
        <w:t>_</w:t>
      </w:r>
      <w:r>
        <w:rPr>
          <w:lang w:val="en-US"/>
        </w:rPr>
        <w:t>set</w:t>
      </w:r>
      <w:bookmarkEnd w:id="22"/>
    </w:p>
    <w:p w14:paraId="198CC328" w14:textId="74A8A372" w:rsidR="00E35372" w:rsidRPr="00C27D95" w:rsidRDefault="00E35372" w:rsidP="00E35372">
      <w:pPr>
        <w:pStyle w:val="110"/>
      </w:pPr>
      <w:r>
        <w:t xml:space="preserve">Регистры выставления </w:t>
      </w:r>
      <w:r>
        <w:rPr>
          <w:lang w:val="en-US"/>
        </w:rPr>
        <w:t>GPIO</w:t>
      </w:r>
      <w:r w:rsidRPr="00C27D95">
        <w:t xml:space="preserve">. </w:t>
      </w:r>
      <w:r>
        <w:t xml:space="preserve">Данные регистры позволяют выполнить конфигурацию </w:t>
      </w:r>
      <w:r>
        <w:rPr>
          <w:lang w:val="en-US"/>
        </w:rPr>
        <w:t>GPIO</w:t>
      </w:r>
      <w:r w:rsidRPr="00C27D95">
        <w:t xml:space="preserve"> </w:t>
      </w:r>
      <w:r>
        <w:t>на вход (с внутренней подтяжкой к 0) или на выход (без подтяжки).</w:t>
      </w:r>
    </w:p>
    <w:p w14:paraId="4827844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35372" w14:paraId="56DABBDD" w14:textId="77777777" w:rsidTr="000C11EA">
        <w:tc>
          <w:tcPr>
            <w:tcW w:w="1129" w:type="dxa"/>
          </w:tcPr>
          <w:p w14:paraId="2F0ACB8C" w14:textId="77777777" w:rsidR="00E35372" w:rsidRDefault="00E35372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4C2F8A55" w14:textId="77777777" w:rsidR="00E35372" w:rsidRDefault="00E35372" w:rsidP="000C11EA">
            <w:pPr>
              <w:pStyle w:val="aff4"/>
            </w:pPr>
            <w:r>
              <w:t>Название</w:t>
            </w:r>
          </w:p>
        </w:tc>
      </w:tr>
      <w:tr w:rsidR="00E35372" w14:paraId="29B69100" w14:textId="77777777" w:rsidTr="000C11EA">
        <w:tc>
          <w:tcPr>
            <w:tcW w:w="1129" w:type="dxa"/>
          </w:tcPr>
          <w:p w14:paraId="529A7A6A" w14:textId="58658E37" w:rsidR="00E35372" w:rsidRPr="0005472C" w:rsidRDefault="00E35372">
            <w:pPr>
              <w:pStyle w:val="aff4"/>
            </w:pPr>
            <w:r>
              <w:t>1064</w:t>
            </w:r>
          </w:p>
        </w:tc>
        <w:tc>
          <w:tcPr>
            <w:tcW w:w="8499" w:type="dxa"/>
          </w:tcPr>
          <w:p w14:paraId="0B57286D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Scaler | GPIO</w:t>
            </w:r>
            <w:r w:rsidRPr="00C27D95">
              <w:t xml:space="preserve"> 1 – 12</w:t>
            </w:r>
          </w:p>
        </w:tc>
      </w:tr>
      <w:tr w:rsidR="00E35372" w14:paraId="3B7198C5" w14:textId="77777777" w:rsidTr="000C11EA">
        <w:tc>
          <w:tcPr>
            <w:tcW w:w="1129" w:type="dxa"/>
          </w:tcPr>
          <w:p w14:paraId="5BE577B4" w14:textId="66569F86" w:rsidR="00E35372" w:rsidRPr="0005472C" w:rsidRDefault="00E35372" w:rsidP="000C11EA">
            <w:pPr>
              <w:pStyle w:val="aff4"/>
            </w:pPr>
            <w:r>
              <w:t>1065</w:t>
            </w:r>
          </w:p>
        </w:tc>
        <w:tc>
          <w:tcPr>
            <w:tcW w:w="8499" w:type="dxa"/>
          </w:tcPr>
          <w:p w14:paraId="0D2E11E8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E35372" w14:paraId="1C50E2F3" w14:textId="77777777" w:rsidTr="000C11EA">
        <w:tc>
          <w:tcPr>
            <w:tcW w:w="1129" w:type="dxa"/>
          </w:tcPr>
          <w:p w14:paraId="0FFE8CD8" w14:textId="49F3346B" w:rsidR="00E35372" w:rsidRDefault="00E35372" w:rsidP="000C11EA">
            <w:pPr>
              <w:pStyle w:val="aff4"/>
            </w:pPr>
            <w:r>
              <w:t>1066</w:t>
            </w:r>
          </w:p>
        </w:tc>
        <w:tc>
          <w:tcPr>
            <w:tcW w:w="8499" w:type="dxa"/>
          </w:tcPr>
          <w:p w14:paraId="336DF4B0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E35372" w14:paraId="139BA67B" w14:textId="77777777" w:rsidTr="000C11EA">
        <w:tc>
          <w:tcPr>
            <w:tcW w:w="1129" w:type="dxa"/>
          </w:tcPr>
          <w:p w14:paraId="661F440A" w14:textId="251D21BA" w:rsidR="00E35372" w:rsidRDefault="00E35372" w:rsidP="000C11EA">
            <w:pPr>
              <w:pStyle w:val="aff4"/>
            </w:pPr>
            <w:r>
              <w:t>1067</w:t>
            </w:r>
          </w:p>
        </w:tc>
        <w:tc>
          <w:tcPr>
            <w:tcW w:w="8499" w:type="dxa"/>
          </w:tcPr>
          <w:p w14:paraId="58822393" w14:textId="77777777" w:rsidR="00E35372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554E7B9F" w14:textId="77777777" w:rsidR="00E35372" w:rsidRDefault="00E35372" w:rsidP="00E35372">
      <w:pPr>
        <w:pStyle w:val="110"/>
      </w:pPr>
    </w:p>
    <w:p w14:paraId="015479D9" w14:textId="77777777" w:rsidR="00E35372" w:rsidRPr="00C27D95" w:rsidRDefault="00E35372" w:rsidP="00E35372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p w14:paraId="20D32CB6" w14:textId="0A5AD2D1" w:rsidR="00E35372" w:rsidRPr="00E35372" w:rsidRDefault="00E35372" w:rsidP="00E35372">
      <w:pPr>
        <w:pStyle w:val="110"/>
      </w:pPr>
      <w:r w:rsidRPr="00C27D95">
        <w:t>1060</w:t>
      </w:r>
      <w:r>
        <w:t>-</w:t>
      </w:r>
      <w:r w:rsidRPr="00C27D95">
        <w:t>1063</w:t>
      </w:r>
      <w:r>
        <w:t xml:space="preserve"> являются битовыми регистрами. Значение бита задает состояние </w:t>
      </w:r>
      <w:r>
        <w:rPr>
          <w:lang w:val="en-US"/>
        </w:rPr>
        <w:t>GPIO</w:t>
      </w:r>
      <w:r w:rsidRPr="00C27D95">
        <w:t xml:space="preserve">. 0 – </w:t>
      </w:r>
      <w:r>
        <w:t xml:space="preserve">низкий уровень на выходе, 1 – высокий уровень на выходе. По умолчанию все </w:t>
      </w:r>
      <w:r>
        <w:rPr>
          <w:lang w:val="en-US"/>
        </w:rPr>
        <w:t xml:space="preserve">GPIO </w:t>
      </w:r>
      <w:r>
        <w:t>предустановлены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6AD42F46" w14:textId="77777777" w:rsidTr="000C11EA">
        <w:tc>
          <w:tcPr>
            <w:tcW w:w="9628" w:type="dxa"/>
            <w:gridSpan w:val="16"/>
            <w:vAlign w:val="center"/>
          </w:tcPr>
          <w:p w14:paraId="60670268" w14:textId="365E29D6" w:rsidR="00E35372" w:rsidRPr="00C27D95" w:rsidRDefault="00E35372">
            <w:pPr>
              <w:pStyle w:val="aff4"/>
              <w:jc w:val="center"/>
            </w:pPr>
            <w:r>
              <w:t>Номер регистра 1064</w:t>
            </w:r>
          </w:p>
        </w:tc>
      </w:tr>
      <w:tr w:rsidR="00E35372" w14:paraId="2ECA7E48" w14:textId="77777777" w:rsidTr="000C11EA">
        <w:tc>
          <w:tcPr>
            <w:tcW w:w="601" w:type="dxa"/>
          </w:tcPr>
          <w:p w14:paraId="692690B4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78A4866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F081FF5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5BEEEF7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8E26854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0C915E3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D59883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CBB59E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803502F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227D033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6B060C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0D3EC2E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1850D1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8E12CEF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185797C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892476A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25287FCE" w14:textId="77777777" w:rsidTr="000C11EA">
        <w:tc>
          <w:tcPr>
            <w:tcW w:w="2407" w:type="dxa"/>
            <w:gridSpan w:val="4"/>
            <w:vMerge w:val="restart"/>
            <w:vAlign w:val="center"/>
          </w:tcPr>
          <w:p w14:paraId="295B62A7" w14:textId="77777777" w:rsidR="00E35372" w:rsidRPr="00FB7EB1" w:rsidRDefault="00E35372" w:rsidP="000C11E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  <w:tc>
          <w:tcPr>
            <w:tcW w:w="7221" w:type="dxa"/>
            <w:gridSpan w:val="12"/>
            <w:vAlign w:val="center"/>
          </w:tcPr>
          <w:p w14:paraId="31E479FC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6B63BD87" w14:textId="77777777" w:rsidTr="000C11EA">
        <w:tc>
          <w:tcPr>
            <w:tcW w:w="2407" w:type="dxa"/>
            <w:gridSpan w:val="4"/>
            <w:vMerge/>
          </w:tcPr>
          <w:p w14:paraId="1DBBD1B6" w14:textId="77777777" w:rsidR="00E35372" w:rsidRDefault="00E35372" w:rsidP="000C11EA">
            <w:pPr>
              <w:pStyle w:val="aff4"/>
            </w:pPr>
          </w:p>
        </w:tc>
        <w:tc>
          <w:tcPr>
            <w:tcW w:w="601" w:type="dxa"/>
          </w:tcPr>
          <w:p w14:paraId="4968FEB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5C00BD3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2369030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0EA55DD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790E9D9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40C1379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4F7EBED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4C6B811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534514E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1C405D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6C621B2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0AB8B77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35372" w14:paraId="3434B3DA" w14:textId="77777777" w:rsidTr="000C11EA">
        <w:tc>
          <w:tcPr>
            <w:tcW w:w="2407" w:type="dxa"/>
            <w:gridSpan w:val="4"/>
            <w:vAlign w:val="center"/>
          </w:tcPr>
          <w:p w14:paraId="6C6AC7B2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77BE7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7F6CD0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E7E3F3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4C81D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E1DF2F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FFC49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2628F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AFEE14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152E32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99FFF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FE863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F6FEF1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64E49254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1F7AE3C2" w14:textId="77777777" w:rsidTr="000C11EA">
        <w:tc>
          <w:tcPr>
            <w:tcW w:w="9628" w:type="dxa"/>
            <w:gridSpan w:val="16"/>
            <w:vAlign w:val="center"/>
          </w:tcPr>
          <w:p w14:paraId="2FCE7C14" w14:textId="6DACB6C7" w:rsidR="00E35372" w:rsidRPr="005813F5" w:rsidRDefault="00E35372">
            <w:pPr>
              <w:pStyle w:val="aff4"/>
              <w:jc w:val="center"/>
            </w:pPr>
            <w:r>
              <w:t>Номер регистра 1065</w:t>
            </w:r>
          </w:p>
        </w:tc>
      </w:tr>
      <w:tr w:rsidR="00E35372" w14:paraId="5F4951D6" w14:textId="77777777" w:rsidTr="000C11EA">
        <w:tc>
          <w:tcPr>
            <w:tcW w:w="601" w:type="dxa"/>
          </w:tcPr>
          <w:p w14:paraId="488050CF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DA8EC0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74297A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7681241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E90EE6D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17A8E2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BB6C56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DC028C9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FE96031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71C01FA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884CD4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9C40790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063194C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4CE475D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946A97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0C9F85A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6F61AC9" w14:textId="77777777" w:rsidTr="000C11EA">
        <w:tc>
          <w:tcPr>
            <w:tcW w:w="9628" w:type="dxa"/>
            <w:gridSpan w:val="16"/>
            <w:vAlign w:val="center"/>
          </w:tcPr>
          <w:p w14:paraId="1AD560FA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3B33A2F8" w14:textId="77777777" w:rsidTr="000C11EA">
        <w:tc>
          <w:tcPr>
            <w:tcW w:w="601" w:type="dxa"/>
          </w:tcPr>
          <w:p w14:paraId="2A6E3AD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1D3BE7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133FBB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0F105FE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023CCCC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7188EBA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2CC514B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1FB8F0D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14FB8C8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114B8BB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1A3A949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54631A6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78F9C2E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20B7FD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4D86E30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4ABFCD4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35372" w14:paraId="04619A5A" w14:textId="77777777" w:rsidTr="000C11EA">
        <w:tc>
          <w:tcPr>
            <w:tcW w:w="601" w:type="dxa"/>
          </w:tcPr>
          <w:p w14:paraId="46FFCD1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6B289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0012F2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79CBA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3865DCB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C9215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1001D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23275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7A8073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429E36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605F47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D80FB8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83D887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A9EA3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8B32C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2793E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F6B203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50DA1C43" w14:textId="77777777" w:rsidTr="000C11EA">
        <w:tc>
          <w:tcPr>
            <w:tcW w:w="9628" w:type="dxa"/>
            <w:gridSpan w:val="16"/>
            <w:vAlign w:val="center"/>
          </w:tcPr>
          <w:p w14:paraId="3BC00705" w14:textId="13E2D326" w:rsidR="00E35372" w:rsidRPr="005813F5" w:rsidRDefault="00E35372">
            <w:pPr>
              <w:pStyle w:val="aff4"/>
              <w:jc w:val="center"/>
            </w:pPr>
            <w:r>
              <w:t>Номер регистра 1066</w:t>
            </w:r>
          </w:p>
        </w:tc>
      </w:tr>
      <w:tr w:rsidR="00E35372" w14:paraId="61F46612" w14:textId="77777777" w:rsidTr="000C11EA">
        <w:tc>
          <w:tcPr>
            <w:tcW w:w="601" w:type="dxa"/>
          </w:tcPr>
          <w:p w14:paraId="5A7B2130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0B50907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C281C2B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9CD9A87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FADFF17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11FEB39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08FC9B1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73958ED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E155CD4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4971DF7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465446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BFDFBAF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9AD415E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6B16FFE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2229A3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9A3F4D5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33CC099B" w14:textId="77777777" w:rsidTr="000C11EA">
        <w:tc>
          <w:tcPr>
            <w:tcW w:w="9628" w:type="dxa"/>
            <w:gridSpan w:val="16"/>
            <w:vAlign w:val="center"/>
          </w:tcPr>
          <w:p w14:paraId="77FCAED5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941F183" w14:textId="77777777" w:rsidTr="000C11EA">
        <w:tc>
          <w:tcPr>
            <w:tcW w:w="601" w:type="dxa"/>
          </w:tcPr>
          <w:p w14:paraId="35994C4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550F6EB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4C17748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3ADDC67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6913AD4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32EA714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6708826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4C7F08C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407F801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76620A7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2A38205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463E855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678E80F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60F5A70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4B1636C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2E3F30D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E35372" w14:paraId="6E06C56F" w14:textId="77777777" w:rsidTr="000C11EA">
        <w:tc>
          <w:tcPr>
            <w:tcW w:w="601" w:type="dxa"/>
          </w:tcPr>
          <w:p w14:paraId="01DB120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4F251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4E534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EDC86B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D289A0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A9FB4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1A7D0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3A8CD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93B040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156EA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9430A2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BE891CB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42DF19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19AD7D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C57621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F5A15E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14D12C0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25B2FAD" w14:textId="77777777" w:rsidTr="000C11EA">
        <w:tc>
          <w:tcPr>
            <w:tcW w:w="9628" w:type="dxa"/>
            <w:gridSpan w:val="16"/>
            <w:vAlign w:val="center"/>
          </w:tcPr>
          <w:p w14:paraId="379320B9" w14:textId="2B60DACE" w:rsidR="00E35372" w:rsidRPr="005813F5" w:rsidRDefault="00E35372">
            <w:pPr>
              <w:pStyle w:val="aff4"/>
              <w:jc w:val="center"/>
            </w:pPr>
            <w:r>
              <w:t>Номер регистра 1067</w:t>
            </w:r>
          </w:p>
        </w:tc>
      </w:tr>
      <w:tr w:rsidR="00E35372" w14:paraId="6CEC4885" w14:textId="77777777" w:rsidTr="000C11EA">
        <w:tc>
          <w:tcPr>
            <w:tcW w:w="601" w:type="dxa"/>
          </w:tcPr>
          <w:p w14:paraId="1F40CADA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B2E038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05081B6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8CF3E4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9754453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2CAFD78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06AABDB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74F9A11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3D67024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498F97C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BA7CCCE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F68F4F7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88AAAEF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ACC4865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A024606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4452D6C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7378828" w14:textId="77777777" w:rsidTr="000C11EA">
        <w:tc>
          <w:tcPr>
            <w:tcW w:w="9628" w:type="dxa"/>
            <w:gridSpan w:val="16"/>
            <w:vAlign w:val="center"/>
          </w:tcPr>
          <w:p w14:paraId="3FA710AD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3D26D58" w14:textId="77777777" w:rsidTr="000C11EA">
        <w:tc>
          <w:tcPr>
            <w:tcW w:w="601" w:type="dxa"/>
          </w:tcPr>
          <w:p w14:paraId="786F08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56AD8E4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5B37E5C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0A76CE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0AE36BF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51B271A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45BFA62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6455273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31CF348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751F62C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501C710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6E2947E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0B8366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760B93A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352BB0F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68313BD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E35372" w14:paraId="158B7D85" w14:textId="77777777" w:rsidTr="000C11EA">
        <w:tc>
          <w:tcPr>
            <w:tcW w:w="601" w:type="dxa"/>
          </w:tcPr>
          <w:p w14:paraId="7AB99D8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DDE79E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AF8400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BE337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BC89ED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A83673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1A93A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C9F20C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B8FAC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678D27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42F384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2900C1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B2B81B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F1C941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69EFD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2257B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35B04BA" w14:textId="77777777" w:rsidR="00E35372" w:rsidRDefault="00E35372" w:rsidP="00E35372">
      <w:pPr>
        <w:suppressAutoHyphens w:val="0"/>
        <w:spacing w:line="240" w:lineRule="auto"/>
        <w:ind w:firstLine="0"/>
        <w:jc w:val="left"/>
      </w:pPr>
      <w:r>
        <w:br w:type="page"/>
      </w:r>
    </w:p>
    <w:p w14:paraId="13C359D3" w14:textId="77777777" w:rsidR="007E4AA1" w:rsidRDefault="007E4AA1" w:rsidP="005813F5">
      <w:pPr>
        <w:pStyle w:val="2"/>
        <w:rPr>
          <w:lang w:val="en-US"/>
        </w:rPr>
      </w:pPr>
      <w:bookmarkStart w:id="23" w:name="_Toc58771587"/>
      <w:r w:rsidRPr="007E4AA1">
        <w:rPr>
          <w:lang w:val="en-US"/>
        </w:rPr>
        <w:lastRenderedPageBreak/>
        <w:t>UART1 transmitter</w:t>
      </w:r>
      <w:bookmarkEnd w:id="23"/>
    </w:p>
    <w:p w14:paraId="26F23742" w14:textId="0B859189" w:rsidR="007E4AA1" w:rsidRPr="005813F5" w:rsidRDefault="007E4AA1" w:rsidP="007E4AA1">
      <w:pPr>
        <w:pStyle w:val="110"/>
        <w:rPr>
          <w:lang w:val="en-US"/>
        </w:rPr>
      </w:pPr>
      <w:r>
        <w:t xml:space="preserve">Регистры передатчика </w:t>
      </w:r>
      <w:r>
        <w:rPr>
          <w:lang w:val="en-US"/>
        </w:rPr>
        <w:t>UART1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E4AA1" w14:paraId="6FA0156B" w14:textId="77777777" w:rsidTr="000C11EA">
        <w:tc>
          <w:tcPr>
            <w:tcW w:w="1129" w:type="dxa"/>
          </w:tcPr>
          <w:p w14:paraId="353EAF9A" w14:textId="77777777" w:rsidR="007E4AA1" w:rsidRDefault="007E4AA1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40E36B81" w14:textId="77777777" w:rsidR="007E4AA1" w:rsidRDefault="007E4AA1" w:rsidP="000C11EA">
            <w:pPr>
              <w:pStyle w:val="aff4"/>
            </w:pPr>
            <w:r>
              <w:t>Название</w:t>
            </w:r>
          </w:p>
        </w:tc>
      </w:tr>
      <w:tr w:rsidR="007E4AA1" w14:paraId="1E1544F3" w14:textId="77777777" w:rsidTr="000C11EA">
        <w:tc>
          <w:tcPr>
            <w:tcW w:w="1129" w:type="dxa"/>
          </w:tcPr>
          <w:p w14:paraId="6B6296BD" w14:textId="01D43958" w:rsidR="007E4AA1" w:rsidRPr="005813F5" w:rsidRDefault="007E4AA1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8499" w:type="dxa"/>
          </w:tcPr>
          <w:p w14:paraId="403DCE04" w14:textId="33BE0CB4" w:rsidR="007E4AA1" w:rsidRPr="00C27D95" w:rsidRDefault="007E4AA1" w:rsidP="000C11EA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7E4AA1" w14:paraId="3B61164E" w14:textId="77777777" w:rsidTr="000C11EA">
        <w:tc>
          <w:tcPr>
            <w:tcW w:w="1129" w:type="dxa"/>
          </w:tcPr>
          <w:p w14:paraId="3102DB6C" w14:textId="041BD015" w:rsidR="007E4AA1" w:rsidRPr="0005472C" w:rsidRDefault="007E4AA1">
            <w:pPr>
              <w:pStyle w:val="aff4"/>
            </w:pPr>
            <w:r>
              <w:t>1073</w:t>
            </w:r>
          </w:p>
        </w:tc>
        <w:tc>
          <w:tcPr>
            <w:tcW w:w="8499" w:type="dxa"/>
          </w:tcPr>
          <w:p w14:paraId="55A87A1A" w14:textId="2C06F16B" w:rsidR="007E4AA1" w:rsidRPr="00C27D95" w:rsidRDefault="00F15A98" w:rsidP="000C11EA">
            <w:pPr>
              <w:pStyle w:val="aff4"/>
            </w:pPr>
            <w:r>
              <w:rPr>
                <w:lang w:val="en-US"/>
              </w:rPr>
              <w:t>Start</w:t>
            </w:r>
          </w:p>
        </w:tc>
      </w:tr>
      <w:tr w:rsidR="007E4AA1" w14:paraId="5CB7979C" w14:textId="77777777" w:rsidTr="000C11EA">
        <w:tc>
          <w:tcPr>
            <w:tcW w:w="1129" w:type="dxa"/>
          </w:tcPr>
          <w:p w14:paraId="16A18688" w14:textId="522EE741" w:rsidR="007E4AA1" w:rsidRDefault="007E4AA1" w:rsidP="000C11EA">
            <w:pPr>
              <w:pStyle w:val="aff4"/>
            </w:pPr>
            <w:r>
              <w:t>1074</w:t>
            </w:r>
          </w:p>
        </w:tc>
        <w:tc>
          <w:tcPr>
            <w:tcW w:w="8499" w:type="dxa"/>
          </w:tcPr>
          <w:p w14:paraId="4DB2BADD" w14:textId="01679F99" w:rsidR="007E4AA1" w:rsidRPr="005813F5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7E4AA1" w14:paraId="33B452B9" w14:textId="77777777" w:rsidTr="000C11EA">
        <w:tc>
          <w:tcPr>
            <w:tcW w:w="1129" w:type="dxa"/>
          </w:tcPr>
          <w:p w14:paraId="0A402806" w14:textId="0EB05EB0" w:rsidR="007E4AA1" w:rsidRPr="005813F5" w:rsidRDefault="007E4AA1" w:rsidP="000C11EA">
            <w:pPr>
              <w:pStyle w:val="aff4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75</w:t>
            </w:r>
          </w:p>
        </w:tc>
        <w:tc>
          <w:tcPr>
            <w:tcW w:w="8499" w:type="dxa"/>
          </w:tcPr>
          <w:p w14:paraId="5A4C1451" w14:textId="6D1D720D" w:rsidR="007E4AA1" w:rsidRDefault="00F15A9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7E4AA1" w14:paraId="279EB095" w14:textId="77777777" w:rsidTr="000C11EA">
        <w:tc>
          <w:tcPr>
            <w:tcW w:w="1129" w:type="dxa"/>
          </w:tcPr>
          <w:p w14:paraId="682CAD83" w14:textId="756AE982" w:rsidR="007E4AA1" w:rsidRPr="005813F5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1076</w:t>
            </w:r>
          </w:p>
        </w:tc>
        <w:tc>
          <w:tcPr>
            <w:tcW w:w="8499" w:type="dxa"/>
          </w:tcPr>
          <w:p w14:paraId="15097A1F" w14:textId="6BB3FBCE" w:rsidR="007E4AA1" w:rsidRPr="005813F5" w:rsidRDefault="00F15A98" w:rsidP="000C11EA">
            <w:pPr>
              <w:pStyle w:val="aff4"/>
            </w:pPr>
            <w:r>
              <w:rPr>
                <w:lang w:val="en-US"/>
              </w:rPr>
              <w:t xml:space="preserve">Data[0]|Data[1] </w:t>
            </w:r>
            <w:r>
              <w:t xml:space="preserve">8 битный режим. </w:t>
            </w:r>
          </w:p>
        </w:tc>
      </w:tr>
      <w:tr w:rsidR="00F15A98" w14:paraId="64514CEF" w14:textId="77777777" w:rsidTr="000C11EA">
        <w:tc>
          <w:tcPr>
            <w:tcW w:w="1129" w:type="dxa"/>
          </w:tcPr>
          <w:p w14:paraId="48FBDC60" w14:textId="58AF723D" w:rsidR="00F15A98" w:rsidRPr="00F15A98" w:rsidRDefault="00F15A98">
            <w:pPr>
              <w:pStyle w:val="aff4"/>
              <w:rPr>
                <w:lang w:val="en-US"/>
              </w:rPr>
            </w:pPr>
            <w:r w:rsidRPr="00F15A98">
              <w:t>11</w:t>
            </w:r>
            <w:r>
              <w:rPr>
                <w:lang w:val="en-US"/>
              </w:rPr>
              <w:t>39</w:t>
            </w:r>
          </w:p>
        </w:tc>
        <w:tc>
          <w:tcPr>
            <w:tcW w:w="8499" w:type="dxa"/>
          </w:tcPr>
          <w:p w14:paraId="01423754" w14:textId="64EEFF70" w:rsidR="00F15A98" w:rsidRPr="00F15A98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Data[126]|Data[127]</w:t>
            </w:r>
          </w:p>
        </w:tc>
      </w:tr>
    </w:tbl>
    <w:p w14:paraId="27D6613E" w14:textId="77777777" w:rsidR="007E4AA1" w:rsidRDefault="007E4AA1" w:rsidP="007E4AA1">
      <w:pPr>
        <w:pStyle w:val="110"/>
      </w:pPr>
    </w:p>
    <w:p w14:paraId="665D5FC9" w14:textId="77777777" w:rsidR="007E4AA1" w:rsidRPr="00C27D95" w:rsidRDefault="007E4AA1" w:rsidP="007E4AA1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5E531F99" w14:textId="77777777" w:rsidTr="000C11EA">
        <w:tc>
          <w:tcPr>
            <w:tcW w:w="9628" w:type="dxa"/>
            <w:gridSpan w:val="16"/>
            <w:vAlign w:val="center"/>
          </w:tcPr>
          <w:p w14:paraId="5C5FB297" w14:textId="2CE6EA09" w:rsidR="007E4AA1" w:rsidRPr="005813F5" w:rsidRDefault="007E4A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15A98">
              <w:rPr>
                <w:lang w:val="en-US"/>
              </w:rPr>
              <w:t>1072</w:t>
            </w:r>
          </w:p>
        </w:tc>
      </w:tr>
      <w:tr w:rsidR="007E4AA1" w14:paraId="2BBD53E1" w14:textId="77777777" w:rsidTr="000C11EA">
        <w:tc>
          <w:tcPr>
            <w:tcW w:w="601" w:type="dxa"/>
          </w:tcPr>
          <w:p w14:paraId="35F01B22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74DA611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8E8B54A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27FACEC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719E028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6B93347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9F0EEFB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B0CD1E7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5DD3FAB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3E0582B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0A32350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D8EAF05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5DD2F81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17435CA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2405CA0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A2E4297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7E4AA1" w14:paraId="6B116A85" w14:textId="77777777" w:rsidTr="000C11EA">
        <w:tc>
          <w:tcPr>
            <w:tcW w:w="9628" w:type="dxa"/>
            <w:gridSpan w:val="16"/>
            <w:vAlign w:val="center"/>
          </w:tcPr>
          <w:p w14:paraId="19479AFC" w14:textId="46B50F19" w:rsidR="007E4AA1" w:rsidRPr="00F15A98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614C4D" w14:paraId="5A2F99CD" w14:textId="77777777" w:rsidTr="005813F5">
        <w:tc>
          <w:tcPr>
            <w:tcW w:w="9628" w:type="dxa"/>
            <w:gridSpan w:val="16"/>
            <w:vAlign w:val="center"/>
          </w:tcPr>
          <w:p w14:paraId="2B6B9B3F" w14:textId="06F89ACC" w:rsidR="00614C4D" w:rsidRDefault="00614C4D" w:rsidP="005813F5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C1AFFDE" w14:textId="77777777" w:rsidR="000C11EA" w:rsidRDefault="000C11EA" w:rsidP="007E4AA1">
      <w:pPr>
        <w:pStyle w:val="110"/>
        <w:rPr>
          <w:lang w:val="en-US"/>
        </w:rPr>
      </w:pPr>
    </w:p>
    <w:p w14:paraId="6F2C261C" w14:textId="6F426581" w:rsidR="007E4AA1" w:rsidRPr="000C11EA" w:rsidRDefault="000C11EA" w:rsidP="007E4AA1">
      <w:pPr>
        <w:pStyle w:val="110"/>
      </w:pPr>
      <w:r>
        <w:rPr>
          <w:lang w:val="en-US"/>
        </w:rPr>
        <w:t>Star</w:t>
      </w:r>
      <w:r w:rsidR="00CA144A">
        <w:rPr>
          <w:lang w:val="en-US"/>
        </w:rPr>
        <w:t>t</w:t>
      </w:r>
      <w:r w:rsidRPr="005813F5">
        <w:t xml:space="preserve"> – </w:t>
      </w:r>
      <w:r>
        <w:t xml:space="preserve">регистр запуска отправки данных по </w:t>
      </w:r>
      <w:r>
        <w:rPr>
          <w:lang w:val="en-US"/>
        </w:rPr>
        <w:t>Uart</w:t>
      </w:r>
      <w:r w:rsidRPr="005813F5">
        <w:t xml:space="preserve">1. </w:t>
      </w:r>
      <w:r>
        <w:t xml:space="preserve">При записи 1 будет отправлена посылка длиной </w:t>
      </w:r>
      <w:r>
        <w:rPr>
          <w:lang w:val="en-US"/>
        </w:rPr>
        <w:t>len</w:t>
      </w:r>
      <w:r w:rsidRPr="005813F5">
        <w:t xml:space="preserve"> </w:t>
      </w:r>
      <w:r>
        <w:t xml:space="preserve">из массива </w:t>
      </w:r>
      <w:r>
        <w:rPr>
          <w:lang w:val="en-US"/>
        </w:rPr>
        <w:t>Data</w:t>
      </w:r>
      <w:r w:rsidRPr="005813F5">
        <w:t xml:space="preserve">[]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38CEDC96" w14:textId="77777777" w:rsidTr="000C11EA">
        <w:tc>
          <w:tcPr>
            <w:tcW w:w="9628" w:type="dxa"/>
            <w:gridSpan w:val="16"/>
            <w:vAlign w:val="center"/>
          </w:tcPr>
          <w:p w14:paraId="0BBEFBCF" w14:textId="1047AF44" w:rsidR="007E4AA1" w:rsidRPr="000C11EA" w:rsidRDefault="007E4AA1">
            <w:pPr>
              <w:pStyle w:val="aff4"/>
              <w:jc w:val="center"/>
            </w:pPr>
            <w:r>
              <w:t xml:space="preserve">Номер регистра </w:t>
            </w:r>
            <w:r w:rsidR="00F15A98" w:rsidRPr="005813F5">
              <w:t>1073</w:t>
            </w:r>
          </w:p>
        </w:tc>
      </w:tr>
      <w:tr w:rsidR="007E4AA1" w14:paraId="377B8A05" w14:textId="77777777" w:rsidTr="000C11EA">
        <w:tc>
          <w:tcPr>
            <w:tcW w:w="601" w:type="dxa"/>
          </w:tcPr>
          <w:p w14:paraId="72F13CA8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BB0F4E4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EAF8C0C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F9C6B31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EC937E7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872718E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97B5039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AC142F1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3320625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122972D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70E7C1A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BBDADE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EC8664A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9091772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CD56647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1C180EB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7E4AA1" w14:paraId="2AF0B8C5" w14:textId="77777777" w:rsidTr="000C11EA">
        <w:tc>
          <w:tcPr>
            <w:tcW w:w="9628" w:type="dxa"/>
            <w:gridSpan w:val="16"/>
            <w:vAlign w:val="center"/>
          </w:tcPr>
          <w:p w14:paraId="196AA2B5" w14:textId="5935413B" w:rsidR="007E4AA1" w:rsidRPr="005813F5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614C4D" w14:paraId="5E09803A" w14:textId="77777777" w:rsidTr="005813F5">
        <w:tc>
          <w:tcPr>
            <w:tcW w:w="9628" w:type="dxa"/>
            <w:gridSpan w:val="16"/>
            <w:vAlign w:val="center"/>
          </w:tcPr>
          <w:p w14:paraId="7930BE82" w14:textId="64A01525" w:rsidR="00614C4D" w:rsidRDefault="00614C4D" w:rsidP="005813F5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02D6A804" w14:textId="77777777" w:rsidR="000C11EA" w:rsidRDefault="000C11EA" w:rsidP="007E4AA1">
      <w:pPr>
        <w:pStyle w:val="110"/>
        <w:rPr>
          <w:lang w:val="en-US"/>
        </w:rPr>
      </w:pPr>
    </w:p>
    <w:p w14:paraId="2D892CC7" w14:textId="5A162055" w:rsidR="007E4AA1" w:rsidRDefault="000C11EA" w:rsidP="007E4AA1">
      <w:pPr>
        <w:pStyle w:val="110"/>
      </w:pPr>
      <w:r>
        <w:rPr>
          <w:lang w:val="en-US"/>
        </w:rPr>
        <w:t>Transmit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регистр отображающий завершение транзакции. Перед отправкой сбрасывается в 0. После отправки всех байтов выставляется в 1.</w:t>
      </w:r>
    </w:p>
    <w:p w14:paraId="73A41F54" w14:textId="1E2B9F2F" w:rsidR="000C11EA" w:rsidRPr="000C11EA" w:rsidRDefault="000C11EA">
      <w:pPr>
        <w:pStyle w:val="110"/>
      </w:pPr>
      <w:r>
        <w:rPr>
          <w:lang w:val="en-US"/>
        </w:rPr>
        <w:t>Error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регистр ошибки в случае неудачной отправки будет выставлен флаг ошибки.</w:t>
      </w:r>
      <w:r w:rsidRPr="005813F5">
        <w:t xml:space="preserve"> </w:t>
      </w:r>
      <w:r>
        <w:rPr>
          <w:lang w:val="en-US"/>
        </w:rPr>
        <w:t xml:space="preserve">0xFF – </w:t>
      </w:r>
      <w:r>
        <w:t>длина превышает 128.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28A61966" w14:textId="77777777" w:rsidTr="000C11EA">
        <w:tc>
          <w:tcPr>
            <w:tcW w:w="9628" w:type="dxa"/>
            <w:gridSpan w:val="16"/>
            <w:vAlign w:val="center"/>
          </w:tcPr>
          <w:p w14:paraId="0287A3DD" w14:textId="1E16CD1E" w:rsidR="007E4AA1" w:rsidRPr="005813F5" w:rsidRDefault="007E4A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15A98">
              <w:rPr>
                <w:lang w:val="en-US"/>
              </w:rPr>
              <w:t>1074</w:t>
            </w:r>
          </w:p>
        </w:tc>
      </w:tr>
      <w:tr w:rsidR="007E4AA1" w14:paraId="2FB0595F" w14:textId="77777777" w:rsidTr="000C11EA">
        <w:tc>
          <w:tcPr>
            <w:tcW w:w="601" w:type="dxa"/>
          </w:tcPr>
          <w:p w14:paraId="072915CF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E364FB5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49CC4B9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33AB3F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3D7903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B583BDC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2FD439B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9178598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66D14D4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1C4BF30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3E77ACB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5E7605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CE26119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3B400A3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B891DB1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644FD25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0C11EA" w14:paraId="017A633A" w14:textId="77777777" w:rsidTr="000C11EA">
        <w:tc>
          <w:tcPr>
            <w:tcW w:w="4814" w:type="dxa"/>
            <w:gridSpan w:val="8"/>
            <w:vAlign w:val="center"/>
          </w:tcPr>
          <w:p w14:paraId="166C3591" w14:textId="073C9B09" w:rsidR="000C11EA" w:rsidRPr="00FB7EB1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Error Flag</w:t>
            </w:r>
          </w:p>
        </w:tc>
        <w:tc>
          <w:tcPr>
            <w:tcW w:w="4814" w:type="dxa"/>
            <w:gridSpan w:val="8"/>
            <w:vAlign w:val="center"/>
          </w:tcPr>
          <w:p w14:paraId="1B615EB1" w14:textId="5CF5D351" w:rsidR="000C11EA" w:rsidRPr="00FB7EB1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0C11EA" w14:paraId="45C262FC" w14:textId="77777777" w:rsidTr="000C11EA">
        <w:tc>
          <w:tcPr>
            <w:tcW w:w="4814" w:type="dxa"/>
            <w:gridSpan w:val="8"/>
            <w:vAlign w:val="center"/>
          </w:tcPr>
          <w:p w14:paraId="2EDA81F1" w14:textId="37A2CF44" w:rsidR="000C11EA" w:rsidRPr="005813F5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t>0x0 – 0x</w:t>
            </w:r>
            <w:r>
              <w:rPr>
                <w:lang w:val="en-US"/>
              </w:rPr>
              <w:t>FF</w:t>
            </w:r>
          </w:p>
        </w:tc>
        <w:tc>
          <w:tcPr>
            <w:tcW w:w="4814" w:type="dxa"/>
            <w:gridSpan w:val="8"/>
            <w:vAlign w:val="center"/>
          </w:tcPr>
          <w:p w14:paraId="5A7E990D" w14:textId="0FB7C123" w:rsidR="000C11EA" w:rsidRDefault="000C11EA" w:rsidP="005813F5">
            <w:pPr>
              <w:pStyle w:val="aff4"/>
              <w:jc w:val="center"/>
            </w:pPr>
            <w:r>
              <w:t>0/1</w:t>
            </w:r>
          </w:p>
        </w:tc>
      </w:tr>
    </w:tbl>
    <w:p w14:paraId="7FF8560D" w14:textId="77777777" w:rsidR="000C11EA" w:rsidRDefault="000C11EA" w:rsidP="005813F5">
      <w:pPr>
        <w:suppressAutoHyphens w:val="0"/>
        <w:spacing w:line="240" w:lineRule="auto"/>
        <w:jc w:val="left"/>
        <w:rPr>
          <w:lang w:val="en-US"/>
        </w:rPr>
      </w:pPr>
    </w:p>
    <w:p w14:paraId="265854A6" w14:textId="23E6B3B7" w:rsidR="00F15A98" w:rsidRPr="000C11EA" w:rsidRDefault="000C11EA" w:rsidP="005813F5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5813F5">
        <w:t xml:space="preserve"> – </w:t>
      </w:r>
      <w:r>
        <w:t xml:space="preserve">регистр в который необходимо записать количество байтов для отправки. Не более 128. Если записать более 128 отправка не произойдет, будет выставлен флаг ошибки </w:t>
      </w:r>
      <w:r w:rsidRPr="005813F5">
        <w:t>0</w:t>
      </w:r>
      <w:r>
        <w:rPr>
          <w:lang w:val="en-US"/>
        </w:rPr>
        <w:t>xFF</w:t>
      </w:r>
      <w:r w:rsidRPr="005813F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2396E3FA" w14:textId="77777777" w:rsidTr="000C11EA">
        <w:tc>
          <w:tcPr>
            <w:tcW w:w="9628" w:type="dxa"/>
            <w:gridSpan w:val="16"/>
            <w:vAlign w:val="center"/>
          </w:tcPr>
          <w:p w14:paraId="5EDB7150" w14:textId="61E565AB" w:rsidR="00F15A98" w:rsidRPr="00C27D95" w:rsidRDefault="00F15A9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1075</w:t>
            </w:r>
          </w:p>
        </w:tc>
      </w:tr>
      <w:tr w:rsidR="00F15A98" w14:paraId="3D5DA34B" w14:textId="77777777" w:rsidTr="000C11EA">
        <w:tc>
          <w:tcPr>
            <w:tcW w:w="601" w:type="dxa"/>
          </w:tcPr>
          <w:p w14:paraId="6EB4C675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82E7223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8DD7778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33CE667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25FAC8C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B6B5A5E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0769B05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125E49D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5C00DB0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3D9EAAF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A0D276E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AEA60B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824A9DE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1959A7D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3549C61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000F74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6FEEB801" w14:textId="77777777" w:rsidTr="000C11EA">
        <w:tc>
          <w:tcPr>
            <w:tcW w:w="9628" w:type="dxa"/>
            <w:gridSpan w:val="16"/>
            <w:vAlign w:val="center"/>
          </w:tcPr>
          <w:p w14:paraId="4C4E3908" w14:textId="46C4040D" w:rsidR="00F15A98" w:rsidRPr="00FB7EB1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614C4D" w14:paraId="3FB2CCB6" w14:textId="77777777" w:rsidTr="005813F5">
        <w:tc>
          <w:tcPr>
            <w:tcW w:w="9628" w:type="dxa"/>
            <w:gridSpan w:val="16"/>
            <w:vAlign w:val="center"/>
          </w:tcPr>
          <w:p w14:paraId="3A1B2DA4" w14:textId="20353D1B" w:rsidR="00614C4D" w:rsidRPr="000C11EA" w:rsidRDefault="000C11EA" w:rsidP="005813F5">
            <w:pPr>
              <w:pStyle w:val="aff4"/>
              <w:jc w:val="center"/>
            </w:pPr>
            <w:r>
              <w:t>0-128</w:t>
            </w:r>
          </w:p>
        </w:tc>
      </w:tr>
    </w:tbl>
    <w:p w14:paraId="3EE36CFD" w14:textId="77777777" w:rsidR="00F15A98" w:rsidRDefault="00F15A98" w:rsidP="007E4AA1">
      <w:pPr>
        <w:suppressAutoHyphens w:val="0"/>
        <w:spacing w:line="240" w:lineRule="auto"/>
        <w:ind w:firstLine="0"/>
        <w:jc w:val="left"/>
      </w:pPr>
    </w:p>
    <w:p w14:paraId="64892CF3" w14:textId="5506B6A0" w:rsidR="000C11EA" w:rsidRPr="000C11EA" w:rsidRDefault="000C11EA" w:rsidP="005813F5">
      <w:pPr>
        <w:suppressAutoHyphens w:val="0"/>
        <w:spacing w:line="240" w:lineRule="auto"/>
        <w:jc w:val="left"/>
      </w:pPr>
      <w:r>
        <w:lastRenderedPageBreak/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5E70AED5" w14:textId="77777777" w:rsidTr="000C11EA">
        <w:tc>
          <w:tcPr>
            <w:tcW w:w="9628" w:type="dxa"/>
            <w:gridSpan w:val="16"/>
            <w:vAlign w:val="center"/>
          </w:tcPr>
          <w:p w14:paraId="0AA7B252" w14:textId="43923CBC" w:rsidR="00F15A98" w:rsidRPr="005813F5" w:rsidRDefault="00F15A9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1076</w:t>
            </w:r>
          </w:p>
        </w:tc>
      </w:tr>
      <w:tr w:rsidR="00F15A98" w14:paraId="1B460D8F" w14:textId="77777777" w:rsidTr="000C11EA">
        <w:tc>
          <w:tcPr>
            <w:tcW w:w="601" w:type="dxa"/>
          </w:tcPr>
          <w:p w14:paraId="23F00051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948DC39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B354469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58E317C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B0D2483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23E6D7D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FB1B37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4FFFC5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B140CE6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B3F8F58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6B213A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8E66418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99AC523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1899B95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7226661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DBE5EC2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390CC55D" w14:textId="77777777" w:rsidTr="005813F5">
        <w:tc>
          <w:tcPr>
            <w:tcW w:w="4814" w:type="dxa"/>
            <w:gridSpan w:val="8"/>
            <w:vAlign w:val="center"/>
          </w:tcPr>
          <w:p w14:paraId="6982F745" w14:textId="6A14D687" w:rsidR="00F15A98" w:rsidRPr="00C27D95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6055077A" w14:textId="6878CCE0" w:rsidR="00F15A98" w:rsidRPr="005813F5" w:rsidRDefault="00F15A98" w:rsidP="000C11EA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F15A98" w14:paraId="28C8D6E5" w14:textId="77777777" w:rsidTr="005813F5">
        <w:tc>
          <w:tcPr>
            <w:tcW w:w="4814" w:type="dxa"/>
            <w:gridSpan w:val="8"/>
            <w:vAlign w:val="center"/>
          </w:tcPr>
          <w:p w14:paraId="39FC45CB" w14:textId="4EF4044B" w:rsidR="00F15A98" w:rsidRPr="00FC73CA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E0E61C0" w14:textId="492290D3" w:rsidR="00F15A98" w:rsidRPr="005813F5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3BE8E85B" w14:textId="77777777" w:rsidR="00F15A98" w:rsidRDefault="00F15A98" w:rsidP="005813F5">
      <w:pPr>
        <w:pStyle w:val="aff0"/>
        <w:ind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198CE312" w14:textId="77777777" w:rsidTr="000C11EA">
        <w:tc>
          <w:tcPr>
            <w:tcW w:w="9628" w:type="dxa"/>
            <w:gridSpan w:val="16"/>
            <w:vAlign w:val="center"/>
          </w:tcPr>
          <w:p w14:paraId="68E44DE3" w14:textId="74B982CF" w:rsidR="000C11EA" w:rsidRPr="00C27D95" w:rsidRDefault="00F15A98">
            <w:pPr>
              <w:pStyle w:val="aff4"/>
              <w:jc w:val="center"/>
            </w:pPr>
            <w:r>
              <w:t xml:space="preserve">Номер регистра </w:t>
            </w:r>
            <w:r w:rsidR="000C11EA">
              <w:t>1139</w:t>
            </w:r>
          </w:p>
        </w:tc>
      </w:tr>
      <w:tr w:rsidR="00F15A98" w14:paraId="6BCB5638" w14:textId="77777777" w:rsidTr="000C11EA">
        <w:tc>
          <w:tcPr>
            <w:tcW w:w="601" w:type="dxa"/>
          </w:tcPr>
          <w:p w14:paraId="4CEFE8B4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ABF1FF4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1398FF6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8548C50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E979886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8C3529E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84531EC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198D8E4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FC57878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AB8509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1B8443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AADB796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68C6A4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F995EF1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9DC0378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87DC3BF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277FECC6" w14:textId="77777777" w:rsidTr="000C11EA">
        <w:tc>
          <w:tcPr>
            <w:tcW w:w="4814" w:type="dxa"/>
            <w:gridSpan w:val="8"/>
            <w:vAlign w:val="center"/>
          </w:tcPr>
          <w:p w14:paraId="72B78865" w14:textId="409F90FB" w:rsidR="00F15A98" w:rsidRPr="00C27D95" w:rsidRDefault="00F15A9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 w:rsidR="00CA144A">
              <w:t>126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05F873D2" w14:textId="4489B467" w:rsidR="00F15A98" w:rsidRPr="00C27D95" w:rsidRDefault="00F15A98" w:rsidP="000C11EA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="00CA144A">
              <w:t>27</w:t>
            </w:r>
            <w:r w:rsidRPr="00C27D95">
              <w:t>]</w:t>
            </w:r>
          </w:p>
        </w:tc>
      </w:tr>
      <w:tr w:rsidR="00F15A98" w14:paraId="51090948" w14:textId="77777777" w:rsidTr="000C11EA">
        <w:tc>
          <w:tcPr>
            <w:tcW w:w="4814" w:type="dxa"/>
            <w:gridSpan w:val="8"/>
            <w:vAlign w:val="center"/>
          </w:tcPr>
          <w:p w14:paraId="71AB2538" w14:textId="77777777" w:rsidR="00F15A98" w:rsidRPr="00FC73CA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4DBFC583" w14:textId="77777777" w:rsidR="00F15A98" w:rsidRPr="00C27D95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4B332FB7" w14:textId="77777777" w:rsidR="00CA144A" w:rsidRDefault="007E4AA1">
      <w:pPr>
        <w:suppressAutoHyphens w:val="0"/>
        <w:spacing w:line="240" w:lineRule="auto"/>
        <w:ind w:firstLine="0"/>
        <w:jc w:val="left"/>
      </w:pPr>
      <w:r>
        <w:br w:type="page"/>
      </w:r>
    </w:p>
    <w:p w14:paraId="6E49ADCC" w14:textId="352823E2" w:rsidR="00CA144A" w:rsidRDefault="00CA144A" w:rsidP="00CA144A">
      <w:pPr>
        <w:pStyle w:val="2"/>
        <w:rPr>
          <w:lang w:val="en-US"/>
        </w:rPr>
      </w:pPr>
      <w:bookmarkStart w:id="24" w:name="_Toc58771588"/>
      <w:r w:rsidRPr="007E4AA1">
        <w:rPr>
          <w:lang w:val="en-US"/>
        </w:rPr>
        <w:lastRenderedPageBreak/>
        <w:t xml:space="preserve">UART1 </w:t>
      </w:r>
      <w:r>
        <w:rPr>
          <w:lang w:val="en-US"/>
        </w:rPr>
        <w:t>settings</w:t>
      </w:r>
      <w:bookmarkEnd w:id="24"/>
    </w:p>
    <w:p w14:paraId="1B9D6C37" w14:textId="53E23F0E" w:rsidR="00CA144A" w:rsidRPr="00C27D95" w:rsidRDefault="00CA144A" w:rsidP="00CA144A">
      <w:pPr>
        <w:pStyle w:val="110"/>
        <w:rPr>
          <w:lang w:val="en-US"/>
        </w:rPr>
      </w:pPr>
      <w:r>
        <w:t xml:space="preserve">Регистры настроек </w:t>
      </w:r>
      <w:r>
        <w:rPr>
          <w:lang w:val="en-US"/>
        </w:rPr>
        <w:t>UART1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A144A" w14:paraId="24E1007D" w14:textId="77777777" w:rsidTr="00152CE8">
        <w:tc>
          <w:tcPr>
            <w:tcW w:w="1129" w:type="dxa"/>
          </w:tcPr>
          <w:p w14:paraId="014D2C43" w14:textId="77777777" w:rsidR="00CA144A" w:rsidRDefault="00CA144A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08A7B540" w14:textId="77777777" w:rsidR="00CA144A" w:rsidRDefault="00CA144A" w:rsidP="00152CE8">
            <w:pPr>
              <w:pStyle w:val="aff4"/>
            </w:pPr>
            <w:r>
              <w:t>Название</w:t>
            </w:r>
          </w:p>
        </w:tc>
      </w:tr>
      <w:tr w:rsidR="00CA144A" w14:paraId="728B4612" w14:textId="77777777" w:rsidTr="00152CE8">
        <w:tc>
          <w:tcPr>
            <w:tcW w:w="1129" w:type="dxa"/>
          </w:tcPr>
          <w:p w14:paraId="66DC8F24" w14:textId="0DD0555A" w:rsidR="00CA144A" w:rsidRPr="005813F5" w:rsidRDefault="00CA144A" w:rsidP="00152CE8">
            <w:pPr>
              <w:pStyle w:val="aff4"/>
            </w:pPr>
            <w:r>
              <w:t>1140</w:t>
            </w:r>
          </w:p>
        </w:tc>
        <w:tc>
          <w:tcPr>
            <w:tcW w:w="8499" w:type="dxa"/>
          </w:tcPr>
          <w:p w14:paraId="366C4476" w14:textId="77777777" w:rsidR="00CA144A" w:rsidRPr="00C27D95" w:rsidRDefault="00CA144A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A144A" w14:paraId="7BC7DC59" w14:textId="77777777" w:rsidTr="00152CE8">
        <w:tc>
          <w:tcPr>
            <w:tcW w:w="1129" w:type="dxa"/>
          </w:tcPr>
          <w:p w14:paraId="640C0D42" w14:textId="497EC381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1141</w:t>
            </w:r>
          </w:p>
        </w:tc>
        <w:tc>
          <w:tcPr>
            <w:tcW w:w="8499" w:type="dxa"/>
          </w:tcPr>
          <w:p w14:paraId="3D658C65" w14:textId="02AD2641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Low_baud</w:t>
            </w:r>
          </w:p>
        </w:tc>
      </w:tr>
      <w:tr w:rsidR="00CA144A" w14:paraId="628D9077" w14:textId="77777777" w:rsidTr="00152CE8">
        <w:tc>
          <w:tcPr>
            <w:tcW w:w="1129" w:type="dxa"/>
          </w:tcPr>
          <w:p w14:paraId="3D5D447C" w14:textId="1F1EF91E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1142</w:t>
            </w:r>
          </w:p>
        </w:tc>
        <w:tc>
          <w:tcPr>
            <w:tcW w:w="8499" w:type="dxa"/>
          </w:tcPr>
          <w:p w14:paraId="3E191027" w14:textId="4CED9CCF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High_baud</w:t>
            </w:r>
          </w:p>
        </w:tc>
      </w:tr>
      <w:tr w:rsidR="00CA144A" w14:paraId="0CB0CCED" w14:textId="77777777" w:rsidTr="00152CE8">
        <w:tc>
          <w:tcPr>
            <w:tcW w:w="1129" w:type="dxa"/>
          </w:tcPr>
          <w:p w14:paraId="6BEC1F70" w14:textId="0247B1CB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1143</w:t>
            </w:r>
          </w:p>
        </w:tc>
        <w:tc>
          <w:tcPr>
            <w:tcW w:w="8499" w:type="dxa"/>
          </w:tcPr>
          <w:p w14:paraId="5C7EEF57" w14:textId="6E738468" w:rsidR="00CA144A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Stop_bits</w:t>
            </w:r>
          </w:p>
        </w:tc>
      </w:tr>
      <w:tr w:rsidR="00CA144A" w14:paraId="398DD8BB" w14:textId="77777777" w:rsidTr="00152CE8">
        <w:tc>
          <w:tcPr>
            <w:tcW w:w="1129" w:type="dxa"/>
          </w:tcPr>
          <w:p w14:paraId="75B25E49" w14:textId="137C6D93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1144</w:t>
            </w:r>
          </w:p>
        </w:tc>
        <w:tc>
          <w:tcPr>
            <w:tcW w:w="8499" w:type="dxa"/>
          </w:tcPr>
          <w:p w14:paraId="56D80D94" w14:textId="2BF44790" w:rsidR="00CA144A" w:rsidRPr="00C27D95" w:rsidRDefault="00CA144A" w:rsidP="00152CE8">
            <w:pPr>
              <w:pStyle w:val="aff4"/>
            </w:pPr>
            <w:r>
              <w:rPr>
                <w:lang w:val="en-US"/>
              </w:rPr>
              <w:t>Pairity</w:t>
            </w:r>
          </w:p>
        </w:tc>
      </w:tr>
      <w:tr w:rsidR="00CA144A" w14:paraId="5E28F7EB" w14:textId="77777777" w:rsidTr="00152CE8">
        <w:tc>
          <w:tcPr>
            <w:tcW w:w="1129" w:type="dxa"/>
          </w:tcPr>
          <w:p w14:paraId="11C06257" w14:textId="2784560E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1145</w:t>
            </w:r>
          </w:p>
        </w:tc>
        <w:tc>
          <w:tcPr>
            <w:tcW w:w="8499" w:type="dxa"/>
          </w:tcPr>
          <w:p w14:paraId="1C89665E" w14:textId="4861008B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Word_lengh</w:t>
            </w:r>
          </w:p>
        </w:tc>
      </w:tr>
      <w:tr w:rsidR="00CA144A" w14:paraId="3C0BD7F3" w14:textId="77777777" w:rsidTr="00152CE8">
        <w:tc>
          <w:tcPr>
            <w:tcW w:w="1129" w:type="dxa"/>
          </w:tcPr>
          <w:p w14:paraId="5F0D1AE7" w14:textId="1AE623AA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1146</w:t>
            </w:r>
          </w:p>
        </w:tc>
        <w:tc>
          <w:tcPr>
            <w:tcW w:w="8499" w:type="dxa"/>
          </w:tcPr>
          <w:p w14:paraId="14CDF3BA" w14:textId="01D68421" w:rsidR="00CA144A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CA144A" w14:paraId="59C272C9" w14:textId="77777777" w:rsidTr="00152CE8">
        <w:tc>
          <w:tcPr>
            <w:tcW w:w="1129" w:type="dxa"/>
          </w:tcPr>
          <w:p w14:paraId="46D3F775" w14:textId="13BA7FDC" w:rsidR="00CA144A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1149</w:t>
            </w:r>
          </w:p>
        </w:tc>
        <w:tc>
          <w:tcPr>
            <w:tcW w:w="8499" w:type="dxa"/>
          </w:tcPr>
          <w:p w14:paraId="4CC9189F" w14:textId="4603EB81" w:rsidR="00CA144A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Init_flag</w:t>
            </w:r>
          </w:p>
        </w:tc>
      </w:tr>
    </w:tbl>
    <w:p w14:paraId="64BBCF0E" w14:textId="77777777" w:rsidR="00CA144A" w:rsidRDefault="00CA144A" w:rsidP="00CA144A">
      <w:pPr>
        <w:pStyle w:val="110"/>
      </w:pPr>
    </w:p>
    <w:p w14:paraId="14034061" w14:textId="77777777" w:rsidR="00CA144A" w:rsidRPr="00C27D95" w:rsidRDefault="00CA144A" w:rsidP="00CA144A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5B38505C" w14:textId="77777777" w:rsidTr="00152CE8">
        <w:tc>
          <w:tcPr>
            <w:tcW w:w="9628" w:type="dxa"/>
            <w:gridSpan w:val="16"/>
            <w:vAlign w:val="center"/>
          </w:tcPr>
          <w:p w14:paraId="5BC9791E" w14:textId="70980001" w:rsidR="00CA144A" w:rsidRPr="00C27D9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1140</w:t>
            </w:r>
          </w:p>
        </w:tc>
      </w:tr>
      <w:tr w:rsidR="00CA144A" w14:paraId="275A3BDB" w14:textId="77777777" w:rsidTr="00152CE8">
        <w:tc>
          <w:tcPr>
            <w:tcW w:w="601" w:type="dxa"/>
          </w:tcPr>
          <w:p w14:paraId="1A6FB8CF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B119971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D385F63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6B042E9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303DEDA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68934ED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8C038DE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1529583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83E759D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32FC9F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125D58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593BCED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C3C6A2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4A81C54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539684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1C1EAD2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4685DA61" w14:textId="77777777" w:rsidTr="00152CE8">
        <w:tc>
          <w:tcPr>
            <w:tcW w:w="9628" w:type="dxa"/>
            <w:gridSpan w:val="16"/>
            <w:vAlign w:val="center"/>
          </w:tcPr>
          <w:p w14:paraId="4BB6FFF3" w14:textId="77777777" w:rsidR="00CA144A" w:rsidRPr="00C27D95" w:rsidRDefault="00CA144A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A144A" w14:paraId="39F39ACE" w14:textId="77777777" w:rsidTr="00152CE8">
        <w:tc>
          <w:tcPr>
            <w:tcW w:w="9628" w:type="dxa"/>
            <w:gridSpan w:val="16"/>
            <w:vAlign w:val="center"/>
          </w:tcPr>
          <w:p w14:paraId="2428528C" w14:textId="77777777" w:rsidR="00CA144A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5186916C" w14:textId="77777777" w:rsidR="00CA144A" w:rsidRDefault="00CA144A" w:rsidP="00CA144A">
      <w:pPr>
        <w:pStyle w:val="110"/>
        <w:rPr>
          <w:lang w:val="en-US"/>
        </w:rPr>
      </w:pPr>
    </w:p>
    <w:p w14:paraId="3285CC1A" w14:textId="0038A920" w:rsidR="00CA144A" w:rsidRPr="00CA144A" w:rsidRDefault="00CA144A" w:rsidP="00CA144A">
      <w:pPr>
        <w:pStyle w:val="110"/>
      </w:pPr>
      <w:r>
        <w:rPr>
          <w:lang w:val="en-US"/>
        </w:rPr>
        <w:t>Low</w:t>
      </w:r>
      <w:r w:rsidRPr="005813F5">
        <w:t xml:space="preserve"> </w:t>
      </w:r>
      <w:r>
        <w:t xml:space="preserve">и </w:t>
      </w:r>
      <w:r>
        <w:rPr>
          <w:lang w:val="en-US"/>
        </w:rPr>
        <w:t>High</w:t>
      </w:r>
      <w:r w:rsidRPr="005813F5">
        <w:t xml:space="preserve"> </w:t>
      </w:r>
      <w:r>
        <w:t xml:space="preserve">baud задают 32 битное значение </w:t>
      </w:r>
      <w:r>
        <w:rPr>
          <w:lang w:val="en-US"/>
        </w:rPr>
        <w:t>baudrate</w:t>
      </w:r>
      <w:r w:rsidRPr="005813F5">
        <w:t xml:space="preserve"> </w:t>
      </w:r>
      <w:r>
        <w:t xml:space="preserve">для </w:t>
      </w:r>
      <w:r>
        <w:rPr>
          <w:lang w:val="en-US"/>
        </w:rPr>
        <w:t>UART</w:t>
      </w:r>
      <w:r w:rsidRPr="005813F5"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144724A6" w14:textId="77777777" w:rsidTr="00152CE8">
        <w:tc>
          <w:tcPr>
            <w:tcW w:w="9628" w:type="dxa"/>
            <w:gridSpan w:val="16"/>
            <w:vAlign w:val="center"/>
          </w:tcPr>
          <w:p w14:paraId="51F3E28D" w14:textId="231CEFE2" w:rsidR="00CA144A" w:rsidRPr="005813F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1141</w:t>
            </w:r>
          </w:p>
        </w:tc>
      </w:tr>
      <w:tr w:rsidR="00CA144A" w14:paraId="4F6458CC" w14:textId="77777777" w:rsidTr="00152CE8">
        <w:tc>
          <w:tcPr>
            <w:tcW w:w="601" w:type="dxa"/>
          </w:tcPr>
          <w:p w14:paraId="0855BD97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56EFB1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E364F17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484ED83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A98915C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A0D36F0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80157BA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8F3970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F9B4060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2016FAC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C2620A8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BF9A96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A9A1FE4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5C65EE5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63354B5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454B3D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7FA2A70C" w14:textId="77777777" w:rsidTr="00152CE8">
        <w:tc>
          <w:tcPr>
            <w:tcW w:w="9628" w:type="dxa"/>
            <w:gridSpan w:val="16"/>
            <w:vAlign w:val="center"/>
          </w:tcPr>
          <w:p w14:paraId="57AF6AD7" w14:textId="51344CCA" w:rsidR="00CA144A" w:rsidRPr="00C27D95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Low baud</w:t>
            </w:r>
          </w:p>
        </w:tc>
      </w:tr>
    </w:tbl>
    <w:p w14:paraId="21453471" w14:textId="77777777" w:rsidR="00CA144A" w:rsidRDefault="00CA144A" w:rsidP="00CA144A">
      <w:pPr>
        <w:pStyle w:val="110"/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103C7C3B" w14:textId="77777777" w:rsidTr="00152CE8">
        <w:tc>
          <w:tcPr>
            <w:tcW w:w="9628" w:type="dxa"/>
            <w:gridSpan w:val="16"/>
            <w:vAlign w:val="center"/>
          </w:tcPr>
          <w:p w14:paraId="512EECBA" w14:textId="2C05913D" w:rsidR="00CA144A" w:rsidRPr="00C27D9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1142</w:t>
            </w:r>
          </w:p>
        </w:tc>
      </w:tr>
      <w:tr w:rsidR="00CA144A" w14:paraId="74F538B5" w14:textId="77777777" w:rsidTr="00152CE8">
        <w:tc>
          <w:tcPr>
            <w:tcW w:w="601" w:type="dxa"/>
          </w:tcPr>
          <w:p w14:paraId="7B76A30B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159E55E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0C1111A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9B9F700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E458BB2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D0D1D8E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B33AE06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8A7E310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BBEB035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D7AC177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95CAE67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39B536D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DC444E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53537A7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5A50146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62E9ACA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1176E3D4" w14:textId="77777777" w:rsidTr="00152CE8">
        <w:tc>
          <w:tcPr>
            <w:tcW w:w="9628" w:type="dxa"/>
            <w:gridSpan w:val="16"/>
            <w:vAlign w:val="center"/>
          </w:tcPr>
          <w:p w14:paraId="7E8D655F" w14:textId="225B0810" w:rsidR="00CA144A" w:rsidRPr="00CA144A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High baud</w:t>
            </w:r>
          </w:p>
        </w:tc>
      </w:tr>
    </w:tbl>
    <w:p w14:paraId="025C35E4" w14:textId="77777777" w:rsidR="00CA144A" w:rsidRDefault="00CA144A" w:rsidP="00CA144A">
      <w:pPr>
        <w:suppressAutoHyphens w:val="0"/>
        <w:spacing w:line="240" w:lineRule="auto"/>
        <w:jc w:val="left"/>
        <w:rPr>
          <w:lang w:val="en-US"/>
        </w:rPr>
      </w:pPr>
    </w:p>
    <w:p w14:paraId="268C14AA" w14:textId="17B800A4" w:rsidR="00CA144A" w:rsidRPr="000A36F7" w:rsidRDefault="000A36F7" w:rsidP="00CA144A">
      <w:pPr>
        <w:suppressAutoHyphens w:val="0"/>
        <w:spacing w:line="240" w:lineRule="auto"/>
        <w:jc w:val="left"/>
      </w:pPr>
      <w:r>
        <w:rPr>
          <w:lang w:val="en-US"/>
        </w:rPr>
        <w:t>Stop</w:t>
      </w:r>
      <w:r w:rsidRPr="005813F5">
        <w:t xml:space="preserve"> </w:t>
      </w:r>
      <w:r>
        <w:rPr>
          <w:lang w:val="en-US"/>
        </w:rPr>
        <w:t>bits</w:t>
      </w:r>
      <w:r w:rsidR="00CA144A" w:rsidRPr="00C27D95">
        <w:t xml:space="preserve"> – </w:t>
      </w:r>
      <w:r>
        <w:t>конфигурация количества стоп битов. 0 – 1 стоп бит. 1 – 2 стоп бита.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431911A5" w14:textId="77777777" w:rsidTr="005813F5">
        <w:tc>
          <w:tcPr>
            <w:tcW w:w="9602" w:type="dxa"/>
            <w:gridSpan w:val="16"/>
            <w:vAlign w:val="center"/>
          </w:tcPr>
          <w:p w14:paraId="6701975F" w14:textId="274E7050" w:rsidR="00CA144A" w:rsidRPr="005813F5" w:rsidRDefault="00CA144A">
            <w:pPr>
              <w:pStyle w:val="aff4"/>
              <w:jc w:val="center"/>
            </w:pPr>
            <w:r>
              <w:t xml:space="preserve">Номер регистра </w:t>
            </w:r>
            <w:r w:rsidR="000A36F7">
              <w:t>1143</w:t>
            </w:r>
          </w:p>
        </w:tc>
      </w:tr>
      <w:tr w:rsidR="00CA144A" w14:paraId="0B4C97F0" w14:textId="77777777" w:rsidTr="005813F5">
        <w:tc>
          <w:tcPr>
            <w:tcW w:w="601" w:type="dxa"/>
          </w:tcPr>
          <w:p w14:paraId="33C6C3A1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B4BC569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E149C0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1D72749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0B01E0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F53A67F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072731DA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5B03843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46B216E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CEE508E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D951806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BC7801C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F8A9B85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37D2624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2D1156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2FEFD6B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0A36F7" w14:paraId="4A402151" w14:textId="77777777" w:rsidTr="005813F5">
        <w:tc>
          <w:tcPr>
            <w:tcW w:w="9602" w:type="dxa"/>
            <w:gridSpan w:val="16"/>
          </w:tcPr>
          <w:p w14:paraId="146D9029" w14:textId="532122B9" w:rsidR="000A36F7" w:rsidRPr="00FB7EB1" w:rsidRDefault="000A36F7" w:rsidP="000A36F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Stop_bits</w:t>
            </w:r>
          </w:p>
        </w:tc>
      </w:tr>
      <w:tr w:rsidR="00CA144A" w14:paraId="5A0618D1" w14:textId="77777777" w:rsidTr="005813F5">
        <w:tc>
          <w:tcPr>
            <w:tcW w:w="9602" w:type="dxa"/>
            <w:gridSpan w:val="16"/>
            <w:vAlign w:val="center"/>
          </w:tcPr>
          <w:p w14:paraId="382AB8F3" w14:textId="63573952" w:rsidR="00CA144A" w:rsidRPr="00C27D95" w:rsidRDefault="000A36F7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22BCA776" w14:textId="77777777" w:rsidR="000A36F7" w:rsidRDefault="000A36F7" w:rsidP="000A36F7">
      <w:pPr>
        <w:suppressAutoHyphens w:val="0"/>
        <w:spacing w:line="240" w:lineRule="auto"/>
        <w:jc w:val="left"/>
        <w:rPr>
          <w:lang w:val="en-US"/>
        </w:rPr>
      </w:pPr>
    </w:p>
    <w:p w14:paraId="49F0033C" w14:textId="0EE3A2BD" w:rsidR="000A36F7" w:rsidRPr="00C27D95" w:rsidRDefault="000A36F7" w:rsidP="000A36F7">
      <w:pPr>
        <w:suppressAutoHyphens w:val="0"/>
        <w:spacing w:line="240" w:lineRule="auto"/>
        <w:jc w:val="left"/>
      </w:pPr>
      <w:r>
        <w:rPr>
          <w:lang w:val="en-US"/>
        </w:rPr>
        <w:t>Pairity</w:t>
      </w:r>
      <w:r w:rsidRPr="00C27D95">
        <w:t xml:space="preserve"> – </w:t>
      </w:r>
      <w:r w:rsidRPr="005813F5">
        <w:t>бит четности</w:t>
      </w:r>
      <w:r>
        <w:t>. 0 – не проверяется. 1 – проверка на четность. 2 – проверка на нечетность.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A36F7" w14:paraId="2A716E5E" w14:textId="77777777" w:rsidTr="00152CE8">
        <w:tc>
          <w:tcPr>
            <w:tcW w:w="9602" w:type="dxa"/>
            <w:gridSpan w:val="16"/>
            <w:vAlign w:val="center"/>
          </w:tcPr>
          <w:p w14:paraId="17B8DFE1" w14:textId="1C24CC93" w:rsidR="000A36F7" w:rsidRPr="00C27D95" w:rsidRDefault="000A36F7">
            <w:pPr>
              <w:pStyle w:val="aff4"/>
              <w:jc w:val="center"/>
            </w:pPr>
            <w:r>
              <w:t>Номер регистра 1144</w:t>
            </w:r>
          </w:p>
        </w:tc>
      </w:tr>
      <w:tr w:rsidR="000A36F7" w14:paraId="52250376" w14:textId="77777777" w:rsidTr="00152CE8">
        <w:tc>
          <w:tcPr>
            <w:tcW w:w="601" w:type="dxa"/>
          </w:tcPr>
          <w:p w14:paraId="5CA3C564" w14:textId="77777777" w:rsidR="000A36F7" w:rsidRDefault="000A36F7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1D884D8" w14:textId="77777777" w:rsidR="000A36F7" w:rsidRPr="00F33B1C" w:rsidRDefault="000A36F7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A6CFB15" w14:textId="77777777" w:rsidR="000A36F7" w:rsidRPr="00F33B1C" w:rsidRDefault="000A36F7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1E91958" w14:textId="77777777" w:rsidR="000A36F7" w:rsidRPr="00F33B1C" w:rsidRDefault="000A36F7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67DE7BC" w14:textId="77777777" w:rsidR="000A36F7" w:rsidRPr="00F33B1C" w:rsidRDefault="000A36F7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72FFBEF" w14:textId="77777777" w:rsidR="000A36F7" w:rsidRPr="00F33B1C" w:rsidRDefault="000A36F7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56E0A1C4" w14:textId="77777777" w:rsidR="000A36F7" w:rsidRPr="00F33B1C" w:rsidRDefault="000A36F7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2AAC0E9" w14:textId="77777777" w:rsidR="000A36F7" w:rsidRPr="00F33B1C" w:rsidRDefault="000A36F7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BB762EA" w14:textId="77777777" w:rsidR="000A36F7" w:rsidRPr="00F33B1C" w:rsidRDefault="000A36F7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55A94A8" w14:textId="77777777" w:rsidR="000A36F7" w:rsidRPr="00F33B1C" w:rsidRDefault="000A36F7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F05E64C" w14:textId="77777777" w:rsidR="000A36F7" w:rsidRPr="00F33B1C" w:rsidRDefault="000A36F7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060AF6E" w14:textId="77777777" w:rsidR="000A36F7" w:rsidRPr="00F33B1C" w:rsidRDefault="000A36F7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836BCD1" w14:textId="77777777" w:rsidR="000A36F7" w:rsidRPr="00F33B1C" w:rsidRDefault="000A36F7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F67E10" w14:textId="77777777" w:rsidR="000A36F7" w:rsidRPr="00F33B1C" w:rsidRDefault="000A36F7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94EE104" w14:textId="77777777" w:rsidR="000A36F7" w:rsidRPr="00F33B1C" w:rsidRDefault="000A36F7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21B0895" w14:textId="77777777" w:rsidR="000A36F7" w:rsidRPr="00F33B1C" w:rsidRDefault="000A36F7" w:rsidP="00152CE8">
            <w:pPr>
              <w:pStyle w:val="aff4"/>
            </w:pPr>
            <w:r>
              <w:t>0</w:t>
            </w:r>
          </w:p>
        </w:tc>
      </w:tr>
      <w:tr w:rsidR="000A36F7" w14:paraId="0C42B99A" w14:textId="77777777" w:rsidTr="00152CE8">
        <w:tc>
          <w:tcPr>
            <w:tcW w:w="9602" w:type="dxa"/>
            <w:gridSpan w:val="16"/>
          </w:tcPr>
          <w:p w14:paraId="71029CB5" w14:textId="24DD9A3A" w:rsidR="000A36F7" w:rsidRPr="00FB7EB1" w:rsidRDefault="000A36F7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Pairity</w:t>
            </w:r>
          </w:p>
        </w:tc>
      </w:tr>
      <w:tr w:rsidR="000A36F7" w14:paraId="3247F9C4" w14:textId="77777777" w:rsidTr="00152CE8">
        <w:tc>
          <w:tcPr>
            <w:tcW w:w="9602" w:type="dxa"/>
            <w:gridSpan w:val="16"/>
            <w:vAlign w:val="center"/>
          </w:tcPr>
          <w:p w14:paraId="76D70782" w14:textId="4DE6F304" w:rsidR="000A36F7" w:rsidRPr="00C27D95" w:rsidRDefault="000A36F7" w:rsidP="00152CE8">
            <w:pPr>
              <w:pStyle w:val="aff4"/>
              <w:jc w:val="center"/>
            </w:pPr>
            <w:r>
              <w:t>0/1/2</w:t>
            </w:r>
          </w:p>
        </w:tc>
      </w:tr>
    </w:tbl>
    <w:p w14:paraId="0E45B1A4" w14:textId="77777777" w:rsidR="000A36F7" w:rsidRDefault="000A36F7" w:rsidP="000A36F7">
      <w:pPr>
        <w:suppressAutoHyphens w:val="0"/>
        <w:spacing w:line="240" w:lineRule="auto"/>
        <w:ind w:firstLine="0"/>
        <w:jc w:val="left"/>
      </w:pPr>
    </w:p>
    <w:p w14:paraId="36D7B3A2" w14:textId="30E66DC7" w:rsidR="000A36F7" w:rsidRPr="005813F5" w:rsidRDefault="000A36F7" w:rsidP="000A36F7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Word</w:t>
      </w:r>
      <w:r w:rsidRPr="005813F5">
        <w:t xml:space="preserve"> </w:t>
      </w:r>
      <w:r>
        <w:rPr>
          <w:lang w:val="en-US"/>
        </w:rPr>
        <w:t>lengh</w:t>
      </w:r>
      <w:r w:rsidRPr="005813F5">
        <w:t xml:space="preserve"> – длина слова. </w:t>
      </w:r>
      <w:r w:rsidR="0009552B">
        <w:t xml:space="preserve">0 – 8 </w:t>
      </w:r>
      <w:r w:rsidR="0009552B">
        <w:rPr>
          <w:lang w:val="en-US"/>
        </w:rPr>
        <w:t>bit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A36F7" w14:paraId="556248EC" w14:textId="77777777" w:rsidTr="00152CE8">
        <w:tc>
          <w:tcPr>
            <w:tcW w:w="9602" w:type="dxa"/>
            <w:gridSpan w:val="16"/>
            <w:vAlign w:val="center"/>
          </w:tcPr>
          <w:p w14:paraId="0C13243F" w14:textId="16C59D74" w:rsidR="000A36F7" w:rsidRPr="00C27D95" w:rsidRDefault="000A36F7">
            <w:pPr>
              <w:pStyle w:val="aff4"/>
              <w:jc w:val="center"/>
            </w:pPr>
            <w:r>
              <w:t>Номер регистра 1145</w:t>
            </w:r>
          </w:p>
        </w:tc>
      </w:tr>
      <w:tr w:rsidR="000A36F7" w14:paraId="64D79E9B" w14:textId="77777777" w:rsidTr="00152CE8">
        <w:tc>
          <w:tcPr>
            <w:tcW w:w="601" w:type="dxa"/>
          </w:tcPr>
          <w:p w14:paraId="36945CE0" w14:textId="77777777" w:rsidR="000A36F7" w:rsidRDefault="000A36F7" w:rsidP="00152CE8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74BBE0BA" w14:textId="77777777" w:rsidR="000A36F7" w:rsidRPr="00F33B1C" w:rsidRDefault="000A36F7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6A93A3A" w14:textId="77777777" w:rsidR="000A36F7" w:rsidRPr="00F33B1C" w:rsidRDefault="000A36F7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52BAA40" w14:textId="77777777" w:rsidR="000A36F7" w:rsidRPr="00F33B1C" w:rsidRDefault="000A36F7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72F114B" w14:textId="77777777" w:rsidR="000A36F7" w:rsidRPr="00F33B1C" w:rsidRDefault="000A36F7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B7655A" w14:textId="77777777" w:rsidR="000A36F7" w:rsidRPr="00F33B1C" w:rsidRDefault="000A36F7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0DB81852" w14:textId="77777777" w:rsidR="000A36F7" w:rsidRPr="00F33B1C" w:rsidRDefault="000A36F7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89C778" w14:textId="77777777" w:rsidR="000A36F7" w:rsidRPr="00F33B1C" w:rsidRDefault="000A36F7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2B643F3" w14:textId="77777777" w:rsidR="000A36F7" w:rsidRPr="00F33B1C" w:rsidRDefault="000A36F7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5996B2" w14:textId="77777777" w:rsidR="000A36F7" w:rsidRPr="00F33B1C" w:rsidRDefault="000A36F7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8F70734" w14:textId="77777777" w:rsidR="000A36F7" w:rsidRPr="00F33B1C" w:rsidRDefault="000A36F7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7DC15E0" w14:textId="77777777" w:rsidR="000A36F7" w:rsidRPr="00F33B1C" w:rsidRDefault="000A36F7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1403739" w14:textId="77777777" w:rsidR="000A36F7" w:rsidRPr="00F33B1C" w:rsidRDefault="000A36F7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793617F" w14:textId="77777777" w:rsidR="000A36F7" w:rsidRPr="00F33B1C" w:rsidRDefault="000A36F7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C100C2B" w14:textId="77777777" w:rsidR="000A36F7" w:rsidRPr="00F33B1C" w:rsidRDefault="000A36F7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AFAEF3" w14:textId="77777777" w:rsidR="000A36F7" w:rsidRPr="00F33B1C" w:rsidRDefault="000A36F7" w:rsidP="00152CE8">
            <w:pPr>
              <w:pStyle w:val="aff4"/>
            </w:pPr>
            <w:r>
              <w:t>0</w:t>
            </w:r>
          </w:p>
        </w:tc>
      </w:tr>
      <w:tr w:rsidR="000A36F7" w14:paraId="1286C4ED" w14:textId="77777777" w:rsidTr="00152CE8">
        <w:tc>
          <w:tcPr>
            <w:tcW w:w="9602" w:type="dxa"/>
            <w:gridSpan w:val="16"/>
          </w:tcPr>
          <w:p w14:paraId="3EEC83BD" w14:textId="261D3A4D" w:rsidR="000A36F7" w:rsidRPr="005813F5" w:rsidRDefault="000A36F7" w:rsidP="000A36F7">
            <w:pPr>
              <w:pStyle w:val="aff4"/>
              <w:jc w:val="center"/>
            </w:pPr>
            <w:r>
              <w:rPr>
                <w:lang w:val="en-US"/>
              </w:rPr>
              <w:t>Word</w:t>
            </w:r>
            <w:r w:rsidRPr="005813F5">
              <w:t>_</w:t>
            </w:r>
            <w:r>
              <w:rPr>
                <w:lang w:val="en-US"/>
              </w:rPr>
              <w:t>lengh</w:t>
            </w:r>
          </w:p>
        </w:tc>
      </w:tr>
      <w:tr w:rsidR="000A36F7" w14:paraId="6BB3684B" w14:textId="77777777" w:rsidTr="00152CE8">
        <w:tc>
          <w:tcPr>
            <w:tcW w:w="9602" w:type="dxa"/>
            <w:gridSpan w:val="16"/>
            <w:vAlign w:val="center"/>
          </w:tcPr>
          <w:p w14:paraId="573D74B7" w14:textId="5705F34E" w:rsidR="000A36F7" w:rsidRPr="00C27D95" w:rsidRDefault="000A36F7">
            <w:pPr>
              <w:pStyle w:val="aff4"/>
              <w:jc w:val="center"/>
            </w:pPr>
            <w:r>
              <w:t>0</w:t>
            </w:r>
          </w:p>
        </w:tc>
      </w:tr>
    </w:tbl>
    <w:p w14:paraId="36F30243" w14:textId="77777777" w:rsidR="00CA144A" w:rsidRDefault="00CA144A" w:rsidP="00CA144A">
      <w:pPr>
        <w:suppressAutoHyphens w:val="0"/>
        <w:spacing w:line="240" w:lineRule="auto"/>
        <w:ind w:firstLine="0"/>
        <w:jc w:val="left"/>
      </w:pPr>
    </w:p>
    <w:p w14:paraId="1AA8805B" w14:textId="18355179" w:rsidR="0009552B" w:rsidRPr="005813F5" w:rsidRDefault="0009552B" w:rsidP="0009552B">
      <w:pPr>
        <w:suppressAutoHyphens w:val="0"/>
        <w:spacing w:line="240" w:lineRule="auto"/>
        <w:jc w:val="left"/>
      </w:pPr>
      <w:r>
        <w:rPr>
          <w:lang w:val="en-US"/>
        </w:rPr>
        <w:t>Default</w:t>
      </w:r>
      <w:r w:rsidRPr="00C27D95">
        <w:t xml:space="preserve"> – </w:t>
      </w:r>
      <w:r w:rsidRPr="005813F5">
        <w:t xml:space="preserve">настройки по умолчанию. </w:t>
      </w:r>
      <w:r>
        <w:t xml:space="preserve">Если выставить 1 то будут установлены настройки по умолчанию. </w:t>
      </w:r>
      <w:r w:rsidR="00945746">
        <w:t>115200, 8 бит, 1 стоп бит без проверки четности.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9552B" w14:paraId="358D260A" w14:textId="77777777" w:rsidTr="00152CE8">
        <w:tc>
          <w:tcPr>
            <w:tcW w:w="9602" w:type="dxa"/>
            <w:gridSpan w:val="16"/>
            <w:vAlign w:val="center"/>
          </w:tcPr>
          <w:p w14:paraId="4D50F328" w14:textId="6B0D4766" w:rsidR="0009552B" w:rsidRPr="00C27D95" w:rsidRDefault="0009552B">
            <w:pPr>
              <w:pStyle w:val="aff4"/>
              <w:jc w:val="center"/>
            </w:pPr>
            <w:r>
              <w:t xml:space="preserve">Номер регистра </w:t>
            </w:r>
            <w:r w:rsidR="00C4723C">
              <w:t>1146</w:t>
            </w:r>
          </w:p>
        </w:tc>
      </w:tr>
      <w:tr w:rsidR="0009552B" w14:paraId="6505E79C" w14:textId="77777777" w:rsidTr="00152CE8">
        <w:tc>
          <w:tcPr>
            <w:tcW w:w="601" w:type="dxa"/>
          </w:tcPr>
          <w:p w14:paraId="02F925AD" w14:textId="77777777" w:rsidR="0009552B" w:rsidRDefault="0009552B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B2721BC" w14:textId="77777777" w:rsidR="0009552B" w:rsidRPr="00F33B1C" w:rsidRDefault="0009552B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745F282" w14:textId="77777777" w:rsidR="0009552B" w:rsidRPr="00F33B1C" w:rsidRDefault="0009552B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1751B19" w14:textId="77777777" w:rsidR="0009552B" w:rsidRPr="00F33B1C" w:rsidRDefault="0009552B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49D7EED" w14:textId="77777777" w:rsidR="0009552B" w:rsidRPr="00F33B1C" w:rsidRDefault="0009552B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91B12DB" w14:textId="77777777" w:rsidR="0009552B" w:rsidRPr="00F33B1C" w:rsidRDefault="0009552B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EAF1D59" w14:textId="77777777" w:rsidR="0009552B" w:rsidRPr="00F33B1C" w:rsidRDefault="0009552B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05A53D" w14:textId="77777777" w:rsidR="0009552B" w:rsidRPr="00F33B1C" w:rsidRDefault="0009552B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6A1010E" w14:textId="77777777" w:rsidR="0009552B" w:rsidRPr="00F33B1C" w:rsidRDefault="0009552B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9B26582" w14:textId="77777777" w:rsidR="0009552B" w:rsidRPr="00F33B1C" w:rsidRDefault="0009552B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BECE399" w14:textId="77777777" w:rsidR="0009552B" w:rsidRPr="00F33B1C" w:rsidRDefault="0009552B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9E44756" w14:textId="77777777" w:rsidR="0009552B" w:rsidRPr="00F33B1C" w:rsidRDefault="0009552B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59197AB" w14:textId="77777777" w:rsidR="0009552B" w:rsidRPr="00F33B1C" w:rsidRDefault="0009552B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D744479" w14:textId="77777777" w:rsidR="0009552B" w:rsidRPr="00F33B1C" w:rsidRDefault="0009552B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073CF7D" w14:textId="77777777" w:rsidR="0009552B" w:rsidRPr="00F33B1C" w:rsidRDefault="0009552B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5EBE03A" w14:textId="77777777" w:rsidR="0009552B" w:rsidRPr="00F33B1C" w:rsidRDefault="0009552B" w:rsidP="00152CE8">
            <w:pPr>
              <w:pStyle w:val="aff4"/>
            </w:pPr>
            <w:r>
              <w:t>0</w:t>
            </w:r>
          </w:p>
        </w:tc>
      </w:tr>
      <w:tr w:rsidR="0009552B" w14:paraId="62A4CFA0" w14:textId="77777777" w:rsidTr="00152CE8">
        <w:tc>
          <w:tcPr>
            <w:tcW w:w="9602" w:type="dxa"/>
            <w:gridSpan w:val="16"/>
          </w:tcPr>
          <w:p w14:paraId="2E934402" w14:textId="3F500461" w:rsidR="0009552B" w:rsidRPr="00C27D95" w:rsidRDefault="00945746" w:rsidP="00152CE8">
            <w:pPr>
              <w:pStyle w:val="aff4"/>
              <w:jc w:val="center"/>
            </w:pPr>
            <w:r>
              <w:rPr>
                <w:lang w:val="en-US"/>
              </w:rPr>
              <w:t>Default</w:t>
            </w:r>
          </w:p>
        </w:tc>
      </w:tr>
      <w:tr w:rsidR="0009552B" w14:paraId="01A7D1B0" w14:textId="77777777" w:rsidTr="00152CE8">
        <w:tc>
          <w:tcPr>
            <w:tcW w:w="9602" w:type="dxa"/>
            <w:gridSpan w:val="16"/>
            <w:vAlign w:val="center"/>
          </w:tcPr>
          <w:p w14:paraId="67BE113A" w14:textId="7BC4C0E5" w:rsidR="0009552B" w:rsidRPr="00C27D95" w:rsidRDefault="0009552B" w:rsidP="00152CE8">
            <w:pPr>
              <w:pStyle w:val="aff4"/>
              <w:jc w:val="center"/>
            </w:pPr>
            <w:r>
              <w:t>0</w:t>
            </w:r>
            <w:r w:rsidR="00945746">
              <w:t>/1</w:t>
            </w:r>
          </w:p>
        </w:tc>
      </w:tr>
    </w:tbl>
    <w:p w14:paraId="1E240AD5" w14:textId="77777777" w:rsidR="0009552B" w:rsidRDefault="0009552B" w:rsidP="0009552B">
      <w:pPr>
        <w:suppressAutoHyphens w:val="0"/>
        <w:spacing w:line="240" w:lineRule="auto"/>
        <w:ind w:firstLine="0"/>
        <w:jc w:val="left"/>
      </w:pPr>
    </w:p>
    <w:p w14:paraId="2F3A69D4" w14:textId="6A311683" w:rsidR="00945746" w:rsidRPr="00945746" w:rsidRDefault="00945746" w:rsidP="00945746">
      <w:pPr>
        <w:suppressAutoHyphens w:val="0"/>
        <w:spacing w:line="240" w:lineRule="auto"/>
        <w:jc w:val="left"/>
      </w:pPr>
      <w:r>
        <w:rPr>
          <w:lang w:val="en-US"/>
        </w:rPr>
        <w:t>Init</w:t>
      </w:r>
      <w:r w:rsidRPr="005813F5">
        <w:t xml:space="preserve"> </w:t>
      </w:r>
      <w:r>
        <w:rPr>
          <w:lang w:val="en-US"/>
        </w:rPr>
        <w:t>flag</w:t>
      </w:r>
      <w:r w:rsidRPr="00C27D95">
        <w:t xml:space="preserve"> </w:t>
      </w:r>
      <w:r w:rsidRPr="005813F5">
        <w:t>–</w:t>
      </w:r>
      <w:r>
        <w:t>флаг инициализации. Перед инициализацией сбрасывается в 0. После успешной инициализации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945746" w14:paraId="22081EF6" w14:textId="77777777" w:rsidTr="00152CE8">
        <w:tc>
          <w:tcPr>
            <w:tcW w:w="9602" w:type="dxa"/>
            <w:gridSpan w:val="16"/>
            <w:vAlign w:val="center"/>
          </w:tcPr>
          <w:p w14:paraId="6EFAAE93" w14:textId="7B2A985F" w:rsidR="00945746" w:rsidRPr="00C27D95" w:rsidRDefault="00945746" w:rsidP="00152CE8">
            <w:pPr>
              <w:pStyle w:val="aff4"/>
              <w:jc w:val="center"/>
            </w:pPr>
            <w:r>
              <w:t>Номер регистра 114</w:t>
            </w:r>
            <w:r w:rsidR="00C4723C">
              <w:t>9</w:t>
            </w:r>
          </w:p>
        </w:tc>
      </w:tr>
      <w:tr w:rsidR="00945746" w14:paraId="7C41DE9D" w14:textId="77777777" w:rsidTr="00152CE8">
        <w:tc>
          <w:tcPr>
            <w:tcW w:w="601" w:type="dxa"/>
          </w:tcPr>
          <w:p w14:paraId="2C988A07" w14:textId="77777777" w:rsidR="00945746" w:rsidRDefault="00945746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2F3ED08" w14:textId="77777777" w:rsidR="00945746" w:rsidRPr="00F33B1C" w:rsidRDefault="00945746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2D9387B" w14:textId="77777777" w:rsidR="00945746" w:rsidRPr="00F33B1C" w:rsidRDefault="00945746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25881CE" w14:textId="77777777" w:rsidR="00945746" w:rsidRPr="00F33B1C" w:rsidRDefault="00945746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8787B61" w14:textId="77777777" w:rsidR="00945746" w:rsidRPr="00F33B1C" w:rsidRDefault="00945746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121ECEB" w14:textId="77777777" w:rsidR="00945746" w:rsidRPr="00F33B1C" w:rsidRDefault="00945746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5D8A9B15" w14:textId="77777777" w:rsidR="00945746" w:rsidRPr="00F33B1C" w:rsidRDefault="00945746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96C58CF" w14:textId="77777777" w:rsidR="00945746" w:rsidRPr="00F33B1C" w:rsidRDefault="00945746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C97D16B" w14:textId="77777777" w:rsidR="00945746" w:rsidRPr="00F33B1C" w:rsidRDefault="00945746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749D602" w14:textId="77777777" w:rsidR="00945746" w:rsidRPr="00F33B1C" w:rsidRDefault="00945746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6A3BFED" w14:textId="77777777" w:rsidR="00945746" w:rsidRPr="00F33B1C" w:rsidRDefault="00945746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06BF96" w14:textId="77777777" w:rsidR="00945746" w:rsidRPr="00F33B1C" w:rsidRDefault="00945746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4F0CB31" w14:textId="77777777" w:rsidR="00945746" w:rsidRPr="00F33B1C" w:rsidRDefault="00945746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4AFC747" w14:textId="77777777" w:rsidR="00945746" w:rsidRPr="00F33B1C" w:rsidRDefault="00945746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67CDCA4" w14:textId="77777777" w:rsidR="00945746" w:rsidRPr="00F33B1C" w:rsidRDefault="00945746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F293E25" w14:textId="77777777" w:rsidR="00945746" w:rsidRPr="00F33B1C" w:rsidRDefault="00945746" w:rsidP="00152CE8">
            <w:pPr>
              <w:pStyle w:val="aff4"/>
            </w:pPr>
            <w:r>
              <w:t>0</w:t>
            </w:r>
          </w:p>
        </w:tc>
      </w:tr>
      <w:tr w:rsidR="00945746" w14:paraId="368688F5" w14:textId="77777777" w:rsidTr="00152CE8">
        <w:tc>
          <w:tcPr>
            <w:tcW w:w="9602" w:type="dxa"/>
            <w:gridSpan w:val="16"/>
          </w:tcPr>
          <w:p w14:paraId="060630B0" w14:textId="2DF6884A" w:rsidR="00945746" w:rsidRPr="00C27D95" w:rsidRDefault="00945746" w:rsidP="00152CE8">
            <w:pPr>
              <w:pStyle w:val="aff4"/>
              <w:jc w:val="center"/>
            </w:pPr>
            <w:r>
              <w:rPr>
                <w:lang w:val="en-US"/>
              </w:rPr>
              <w:t>Init</w:t>
            </w:r>
            <w:r w:rsidRPr="00C27D95">
              <w:t xml:space="preserve"> </w:t>
            </w:r>
            <w:r>
              <w:rPr>
                <w:lang w:val="en-US"/>
              </w:rPr>
              <w:t>flag</w:t>
            </w:r>
          </w:p>
        </w:tc>
      </w:tr>
      <w:tr w:rsidR="00945746" w14:paraId="72E79902" w14:textId="77777777" w:rsidTr="00152CE8">
        <w:tc>
          <w:tcPr>
            <w:tcW w:w="9602" w:type="dxa"/>
            <w:gridSpan w:val="16"/>
            <w:vAlign w:val="center"/>
          </w:tcPr>
          <w:p w14:paraId="6241019C" w14:textId="77777777" w:rsidR="00945746" w:rsidRPr="00C27D95" w:rsidRDefault="00945746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583B1962" w14:textId="2BA575FC" w:rsidR="00CA144A" w:rsidRDefault="00CA144A">
      <w:pPr>
        <w:suppressAutoHyphens w:val="0"/>
        <w:spacing w:line="240" w:lineRule="auto"/>
        <w:ind w:firstLine="0"/>
        <w:jc w:val="left"/>
      </w:pPr>
      <w:r>
        <w:br w:type="page"/>
      </w:r>
    </w:p>
    <w:p w14:paraId="11AE9E7A" w14:textId="30F91B95" w:rsidR="00C4723C" w:rsidRDefault="00C4723C" w:rsidP="00C4723C">
      <w:pPr>
        <w:pStyle w:val="2"/>
        <w:rPr>
          <w:lang w:val="en-US"/>
        </w:rPr>
      </w:pPr>
      <w:bookmarkStart w:id="25" w:name="_Toc58771589"/>
      <w:r w:rsidRPr="007E4AA1">
        <w:rPr>
          <w:lang w:val="en-US"/>
        </w:rPr>
        <w:lastRenderedPageBreak/>
        <w:t>UART</w:t>
      </w:r>
      <w:r>
        <w:t>2</w:t>
      </w:r>
      <w:r w:rsidRPr="007E4AA1">
        <w:rPr>
          <w:lang w:val="en-US"/>
        </w:rPr>
        <w:t xml:space="preserve"> transmitter</w:t>
      </w:r>
      <w:bookmarkEnd w:id="25"/>
    </w:p>
    <w:p w14:paraId="7302562E" w14:textId="2F779B6D" w:rsidR="00C4723C" w:rsidRPr="005813F5" w:rsidRDefault="00C4723C" w:rsidP="00C4723C">
      <w:pPr>
        <w:pStyle w:val="110"/>
      </w:pPr>
      <w:r>
        <w:t xml:space="preserve">Регистры передатчика </w:t>
      </w:r>
      <w:r>
        <w:rPr>
          <w:lang w:val="en-US"/>
        </w:rPr>
        <w:t>UART</w:t>
      </w:r>
      <w: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4723C" w14:paraId="1D92D507" w14:textId="77777777" w:rsidTr="00152CE8">
        <w:tc>
          <w:tcPr>
            <w:tcW w:w="1129" w:type="dxa"/>
          </w:tcPr>
          <w:p w14:paraId="3BB114D4" w14:textId="77777777" w:rsidR="00C4723C" w:rsidRDefault="00C4723C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378D512" w14:textId="77777777" w:rsidR="00C4723C" w:rsidRDefault="00C4723C" w:rsidP="00152CE8">
            <w:pPr>
              <w:pStyle w:val="aff4"/>
            </w:pPr>
            <w:r>
              <w:t>Название</w:t>
            </w:r>
          </w:p>
        </w:tc>
      </w:tr>
      <w:tr w:rsidR="00C4723C" w14:paraId="3690D499" w14:textId="77777777" w:rsidTr="00152CE8">
        <w:tc>
          <w:tcPr>
            <w:tcW w:w="1129" w:type="dxa"/>
          </w:tcPr>
          <w:p w14:paraId="25033DF1" w14:textId="7D1B4D9F" w:rsidR="00C4723C" w:rsidRPr="005813F5" w:rsidRDefault="00C4723C">
            <w:pPr>
              <w:pStyle w:val="aff4"/>
            </w:pPr>
            <w:r>
              <w:rPr>
                <w:lang w:val="en-US"/>
              </w:rPr>
              <w:t>1</w:t>
            </w:r>
            <w:r>
              <w:t>150</w:t>
            </w:r>
          </w:p>
        </w:tc>
        <w:tc>
          <w:tcPr>
            <w:tcW w:w="8499" w:type="dxa"/>
          </w:tcPr>
          <w:p w14:paraId="086C1C92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4723C" w14:paraId="4E181498" w14:textId="77777777" w:rsidTr="00152CE8">
        <w:tc>
          <w:tcPr>
            <w:tcW w:w="1129" w:type="dxa"/>
          </w:tcPr>
          <w:p w14:paraId="6D38B6F7" w14:textId="5E6C3354" w:rsidR="00C4723C" w:rsidRPr="0005472C" w:rsidRDefault="00C4723C" w:rsidP="00152CE8">
            <w:pPr>
              <w:pStyle w:val="aff4"/>
            </w:pPr>
            <w:r>
              <w:t>1151</w:t>
            </w:r>
          </w:p>
        </w:tc>
        <w:tc>
          <w:tcPr>
            <w:tcW w:w="8499" w:type="dxa"/>
          </w:tcPr>
          <w:p w14:paraId="33D00337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Start</w:t>
            </w:r>
          </w:p>
        </w:tc>
      </w:tr>
      <w:tr w:rsidR="00C4723C" w14:paraId="2DFA8EBC" w14:textId="77777777" w:rsidTr="00152CE8">
        <w:tc>
          <w:tcPr>
            <w:tcW w:w="1129" w:type="dxa"/>
          </w:tcPr>
          <w:p w14:paraId="0CDAED3A" w14:textId="4A1EA2FF" w:rsidR="00C4723C" w:rsidRDefault="00C4723C" w:rsidP="00152CE8">
            <w:pPr>
              <w:pStyle w:val="aff4"/>
            </w:pPr>
            <w:r>
              <w:t>1152</w:t>
            </w:r>
          </w:p>
        </w:tc>
        <w:tc>
          <w:tcPr>
            <w:tcW w:w="8499" w:type="dxa"/>
          </w:tcPr>
          <w:p w14:paraId="45CB9406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C4723C" w14:paraId="56F584B2" w14:textId="77777777" w:rsidTr="00152CE8">
        <w:tc>
          <w:tcPr>
            <w:tcW w:w="1129" w:type="dxa"/>
          </w:tcPr>
          <w:p w14:paraId="00429300" w14:textId="78FB7348" w:rsidR="00C4723C" w:rsidRPr="005813F5" w:rsidRDefault="00C4723C" w:rsidP="00152CE8">
            <w:pPr>
              <w:pStyle w:val="aff4"/>
            </w:pPr>
            <w:r>
              <w:t>1153</w:t>
            </w:r>
          </w:p>
        </w:tc>
        <w:tc>
          <w:tcPr>
            <w:tcW w:w="8499" w:type="dxa"/>
          </w:tcPr>
          <w:p w14:paraId="150E0C2B" w14:textId="77777777" w:rsidR="00C4723C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4723C" w14:paraId="20FCDB53" w14:textId="77777777" w:rsidTr="00152CE8">
        <w:tc>
          <w:tcPr>
            <w:tcW w:w="1129" w:type="dxa"/>
          </w:tcPr>
          <w:p w14:paraId="23F075EA" w14:textId="618286CB" w:rsidR="00C4723C" w:rsidRPr="005813F5" w:rsidRDefault="00C4723C" w:rsidP="00152CE8">
            <w:pPr>
              <w:pStyle w:val="aff4"/>
            </w:pPr>
            <w:r>
              <w:t>1154</w:t>
            </w:r>
          </w:p>
        </w:tc>
        <w:tc>
          <w:tcPr>
            <w:tcW w:w="8499" w:type="dxa"/>
          </w:tcPr>
          <w:p w14:paraId="5AE86879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 xml:space="preserve">Data[0]|Data[1] </w:t>
            </w:r>
            <w:r>
              <w:t xml:space="preserve">8 битный режим. </w:t>
            </w:r>
          </w:p>
        </w:tc>
      </w:tr>
      <w:tr w:rsidR="00C4723C" w14:paraId="70D2CE40" w14:textId="77777777" w:rsidTr="00152CE8">
        <w:tc>
          <w:tcPr>
            <w:tcW w:w="1129" w:type="dxa"/>
          </w:tcPr>
          <w:p w14:paraId="1F76D22D" w14:textId="6779FA7A" w:rsidR="00C4723C" w:rsidRPr="005813F5" w:rsidRDefault="00C4723C" w:rsidP="00152CE8">
            <w:pPr>
              <w:pStyle w:val="aff4"/>
            </w:pPr>
            <w:r>
              <w:t>1217</w:t>
            </w:r>
          </w:p>
        </w:tc>
        <w:tc>
          <w:tcPr>
            <w:tcW w:w="8499" w:type="dxa"/>
          </w:tcPr>
          <w:p w14:paraId="2C69C5B7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Data[126]|Data[127]</w:t>
            </w:r>
          </w:p>
        </w:tc>
      </w:tr>
    </w:tbl>
    <w:p w14:paraId="623F661C" w14:textId="77777777" w:rsidR="00C4723C" w:rsidRDefault="00C4723C" w:rsidP="00C4723C">
      <w:pPr>
        <w:pStyle w:val="110"/>
      </w:pPr>
    </w:p>
    <w:p w14:paraId="353D1990" w14:textId="77777777" w:rsidR="00C4723C" w:rsidRPr="00C27D95" w:rsidRDefault="00C4723C" w:rsidP="00C4723C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098B4E3" w14:textId="77777777" w:rsidTr="00152CE8">
        <w:tc>
          <w:tcPr>
            <w:tcW w:w="9628" w:type="dxa"/>
            <w:gridSpan w:val="16"/>
            <w:vAlign w:val="center"/>
          </w:tcPr>
          <w:p w14:paraId="040A778B" w14:textId="69A29996" w:rsidR="00C4723C" w:rsidRPr="005813F5" w:rsidRDefault="00C4723C">
            <w:pPr>
              <w:pStyle w:val="aff4"/>
              <w:jc w:val="center"/>
            </w:pPr>
            <w:r>
              <w:t>Номер регистра 1150</w:t>
            </w:r>
          </w:p>
        </w:tc>
      </w:tr>
      <w:tr w:rsidR="00C4723C" w14:paraId="40D67D15" w14:textId="77777777" w:rsidTr="00152CE8">
        <w:tc>
          <w:tcPr>
            <w:tcW w:w="601" w:type="dxa"/>
          </w:tcPr>
          <w:p w14:paraId="1D60347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EC8B3F0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4ABAC5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FF819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D1C2F1D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D484586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8A00549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DF7B90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38236E2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58040D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44334B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1494EE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65D821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221318B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E768D3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5156528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5576B565" w14:textId="77777777" w:rsidTr="00152CE8">
        <w:tc>
          <w:tcPr>
            <w:tcW w:w="9628" w:type="dxa"/>
            <w:gridSpan w:val="16"/>
            <w:vAlign w:val="center"/>
          </w:tcPr>
          <w:p w14:paraId="7F896864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4723C" w14:paraId="6518959C" w14:textId="77777777" w:rsidTr="00152CE8">
        <w:tc>
          <w:tcPr>
            <w:tcW w:w="9628" w:type="dxa"/>
            <w:gridSpan w:val="16"/>
            <w:vAlign w:val="center"/>
          </w:tcPr>
          <w:p w14:paraId="4619C147" w14:textId="77777777" w:rsidR="00C4723C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7B30732F" w14:textId="77777777" w:rsidR="00C4723C" w:rsidRDefault="00C4723C" w:rsidP="00C4723C">
      <w:pPr>
        <w:pStyle w:val="110"/>
        <w:rPr>
          <w:lang w:val="en-US"/>
        </w:rPr>
      </w:pPr>
    </w:p>
    <w:p w14:paraId="0CBFD966" w14:textId="77777777" w:rsidR="00C4723C" w:rsidRPr="00C27D95" w:rsidRDefault="00C4723C" w:rsidP="00C4723C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 xml:space="preserve">регистр запуска отправки данных по </w:t>
      </w:r>
      <w:r>
        <w:rPr>
          <w:lang w:val="en-US"/>
        </w:rPr>
        <w:t>Uart</w:t>
      </w:r>
      <w:r w:rsidRPr="00C27D95">
        <w:t xml:space="preserve">1. </w:t>
      </w:r>
      <w:r>
        <w:t xml:space="preserve">При записи 1 будет отправлена посылка длиной </w:t>
      </w:r>
      <w:r>
        <w:rPr>
          <w:lang w:val="en-US"/>
        </w:rPr>
        <w:t>len</w:t>
      </w:r>
      <w:r w:rsidRPr="00C27D95">
        <w:t xml:space="preserve"> </w:t>
      </w:r>
      <w:r>
        <w:t xml:space="preserve">из массива </w:t>
      </w:r>
      <w:r>
        <w:rPr>
          <w:lang w:val="en-US"/>
        </w:rPr>
        <w:t>Data</w:t>
      </w:r>
      <w:r w:rsidRPr="00C27D95">
        <w:t xml:space="preserve">[]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8CF1CFA" w14:textId="77777777" w:rsidTr="00152CE8">
        <w:tc>
          <w:tcPr>
            <w:tcW w:w="9628" w:type="dxa"/>
            <w:gridSpan w:val="16"/>
            <w:vAlign w:val="center"/>
          </w:tcPr>
          <w:p w14:paraId="3703D354" w14:textId="5B72EC1B" w:rsidR="00C4723C" w:rsidRPr="00C27D95" w:rsidRDefault="00C4723C">
            <w:pPr>
              <w:pStyle w:val="aff4"/>
              <w:jc w:val="center"/>
            </w:pPr>
            <w:r>
              <w:t>Номер регистра 1151</w:t>
            </w:r>
          </w:p>
        </w:tc>
      </w:tr>
      <w:tr w:rsidR="00C4723C" w14:paraId="5F42D0B7" w14:textId="77777777" w:rsidTr="00152CE8">
        <w:tc>
          <w:tcPr>
            <w:tcW w:w="601" w:type="dxa"/>
          </w:tcPr>
          <w:p w14:paraId="2C976608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732181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7D44795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5CB15AA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B0B023B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618BB8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939D61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AD78F7F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AA8ABC4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3D253A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6DED74D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DF664F6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08C0FDA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848F9E8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2A81FB6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6D54849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43770A33" w14:textId="77777777" w:rsidTr="00152CE8">
        <w:tc>
          <w:tcPr>
            <w:tcW w:w="9628" w:type="dxa"/>
            <w:gridSpan w:val="16"/>
            <w:vAlign w:val="center"/>
          </w:tcPr>
          <w:p w14:paraId="214DDF2A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4723C" w14:paraId="4EE57321" w14:textId="77777777" w:rsidTr="00152CE8">
        <w:tc>
          <w:tcPr>
            <w:tcW w:w="9628" w:type="dxa"/>
            <w:gridSpan w:val="16"/>
            <w:vAlign w:val="center"/>
          </w:tcPr>
          <w:p w14:paraId="48CF2C5B" w14:textId="77777777" w:rsidR="00C4723C" w:rsidRDefault="00C4723C" w:rsidP="00152CE8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537E8B2F" w14:textId="77777777" w:rsidR="00C4723C" w:rsidRDefault="00C4723C" w:rsidP="00C4723C">
      <w:pPr>
        <w:pStyle w:val="110"/>
        <w:rPr>
          <w:lang w:val="en-US"/>
        </w:rPr>
      </w:pPr>
    </w:p>
    <w:p w14:paraId="38AE6DE1" w14:textId="77777777" w:rsidR="00C4723C" w:rsidRDefault="00C4723C" w:rsidP="00C4723C">
      <w:pPr>
        <w:pStyle w:val="110"/>
      </w:pPr>
      <w:r>
        <w:rPr>
          <w:lang w:val="en-US"/>
        </w:rPr>
        <w:t>Transmit</w:t>
      </w:r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регистр отображающий завершение транзакции. Перед отправкой сбрасывается в 0. После отправки всех байтов выставляется в 1.</w:t>
      </w:r>
    </w:p>
    <w:p w14:paraId="16BA287B" w14:textId="77777777" w:rsidR="00C4723C" w:rsidRPr="00C27D95" w:rsidRDefault="00C4723C" w:rsidP="00C4723C">
      <w:pPr>
        <w:pStyle w:val="110"/>
      </w:pPr>
      <w:r>
        <w:rPr>
          <w:lang w:val="en-US"/>
        </w:rPr>
        <w:t>Error</w:t>
      </w:r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регистр ошибки в случае неудачной отправки будет выставлен флаг ошибки.</w:t>
      </w:r>
      <w:r w:rsidRPr="00C27D95">
        <w:t xml:space="preserve"> </w:t>
      </w:r>
      <w:r>
        <w:rPr>
          <w:lang w:val="en-US"/>
        </w:rPr>
        <w:t xml:space="preserve">0xFF – </w:t>
      </w:r>
      <w:r>
        <w:t>длина превышает 128.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3827AA24" w14:textId="77777777" w:rsidTr="00152CE8">
        <w:tc>
          <w:tcPr>
            <w:tcW w:w="9628" w:type="dxa"/>
            <w:gridSpan w:val="16"/>
            <w:vAlign w:val="center"/>
          </w:tcPr>
          <w:p w14:paraId="7EAFC50E" w14:textId="2D08C01B" w:rsidR="00C4723C" w:rsidRPr="005813F5" w:rsidRDefault="00C4723C">
            <w:pPr>
              <w:pStyle w:val="aff4"/>
              <w:jc w:val="center"/>
            </w:pPr>
            <w:r>
              <w:t>Номер регистра 1152</w:t>
            </w:r>
          </w:p>
        </w:tc>
      </w:tr>
      <w:tr w:rsidR="00C4723C" w14:paraId="15630229" w14:textId="77777777" w:rsidTr="00152CE8">
        <w:tc>
          <w:tcPr>
            <w:tcW w:w="601" w:type="dxa"/>
          </w:tcPr>
          <w:p w14:paraId="64B6EAE3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5DEF10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6A9288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284BC94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434511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4BD8C12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6B361C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ABB2E4A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9EBB7A7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F17BB9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524645C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02B1CC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0FCB638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9E762B5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CC25D80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7899D44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4AC98646" w14:textId="77777777" w:rsidTr="00152CE8">
        <w:tc>
          <w:tcPr>
            <w:tcW w:w="4814" w:type="dxa"/>
            <w:gridSpan w:val="8"/>
            <w:vAlign w:val="center"/>
          </w:tcPr>
          <w:p w14:paraId="1256AB2D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Error Flag</w:t>
            </w:r>
          </w:p>
        </w:tc>
        <w:tc>
          <w:tcPr>
            <w:tcW w:w="4814" w:type="dxa"/>
            <w:gridSpan w:val="8"/>
            <w:vAlign w:val="center"/>
          </w:tcPr>
          <w:p w14:paraId="21F18D61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C4723C" w14:paraId="22C9BCFD" w14:textId="77777777" w:rsidTr="00152CE8">
        <w:tc>
          <w:tcPr>
            <w:tcW w:w="4814" w:type="dxa"/>
            <w:gridSpan w:val="8"/>
            <w:vAlign w:val="center"/>
          </w:tcPr>
          <w:p w14:paraId="30310293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>0x0 – 0x</w:t>
            </w:r>
            <w:r>
              <w:rPr>
                <w:lang w:val="en-US"/>
              </w:rPr>
              <w:t>FF</w:t>
            </w:r>
          </w:p>
        </w:tc>
        <w:tc>
          <w:tcPr>
            <w:tcW w:w="4814" w:type="dxa"/>
            <w:gridSpan w:val="8"/>
            <w:vAlign w:val="center"/>
          </w:tcPr>
          <w:p w14:paraId="633C7E64" w14:textId="77777777" w:rsidR="00C4723C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3063F6A6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05FA15C0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128. Если записать более 128 отправка не произойдет, будет выставлен флаг ошибки </w:t>
      </w:r>
      <w:r w:rsidRPr="00C27D95">
        <w:t>0</w:t>
      </w:r>
      <w:r>
        <w:rPr>
          <w:lang w:val="en-US"/>
        </w:rPr>
        <w:t>xFF</w:t>
      </w:r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1ED2966D" w14:textId="77777777" w:rsidTr="00152CE8">
        <w:tc>
          <w:tcPr>
            <w:tcW w:w="9628" w:type="dxa"/>
            <w:gridSpan w:val="16"/>
            <w:vAlign w:val="center"/>
          </w:tcPr>
          <w:p w14:paraId="66211940" w14:textId="0E3AD0A9" w:rsidR="00C4723C" w:rsidRPr="005813F5" w:rsidRDefault="00C4723C">
            <w:pPr>
              <w:pStyle w:val="aff4"/>
              <w:jc w:val="center"/>
            </w:pPr>
            <w:r>
              <w:t>Номер регистра 1153</w:t>
            </w:r>
          </w:p>
        </w:tc>
      </w:tr>
      <w:tr w:rsidR="00C4723C" w14:paraId="142C7F45" w14:textId="77777777" w:rsidTr="00152CE8">
        <w:tc>
          <w:tcPr>
            <w:tcW w:w="601" w:type="dxa"/>
          </w:tcPr>
          <w:p w14:paraId="0FE195D6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3DFC18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0FD1E40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97E6EEB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71F5E7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8F3722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E6F8787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7AF30D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6F0959F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A8CA7B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46CA2BB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6ABB5C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46A5974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F6AB21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80FF1B9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6B90CCA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531BB7B9" w14:textId="77777777" w:rsidTr="00152CE8">
        <w:tc>
          <w:tcPr>
            <w:tcW w:w="9628" w:type="dxa"/>
            <w:gridSpan w:val="16"/>
            <w:vAlign w:val="center"/>
          </w:tcPr>
          <w:p w14:paraId="0A1B4466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4723C" w14:paraId="3FC64529" w14:textId="77777777" w:rsidTr="00152CE8">
        <w:tc>
          <w:tcPr>
            <w:tcW w:w="9628" w:type="dxa"/>
            <w:gridSpan w:val="16"/>
            <w:vAlign w:val="center"/>
          </w:tcPr>
          <w:p w14:paraId="696416A9" w14:textId="77777777" w:rsidR="00C4723C" w:rsidRPr="00C27D95" w:rsidRDefault="00C4723C" w:rsidP="00152CE8">
            <w:pPr>
              <w:pStyle w:val="aff4"/>
              <w:jc w:val="center"/>
            </w:pPr>
            <w:r>
              <w:t>0-128</w:t>
            </w:r>
          </w:p>
        </w:tc>
      </w:tr>
    </w:tbl>
    <w:p w14:paraId="345801B9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2F46E927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lastRenderedPageBreak/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765D45C" w14:textId="77777777" w:rsidTr="00152CE8">
        <w:tc>
          <w:tcPr>
            <w:tcW w:w="9628" w:type="dxa"/>
            <w:gridSpan w:val="16"/>
            <w:vAlign w:val="center"/>
          </w:tcPr>
          <w:p w14:paraId="4E6B59EE" w14:textId="63E21A38" w:rsidR="00C4723C" w:rsidRPr="005813F5" w:rsidRDefault="00C4723C">
            <w:pPr>
              <w:pStyle w:val="aff4"/>
              <w:jc w:val="center"/>
            </w:pPr>
            <w:r>
              <w:t>Номер регистра 1154</w:t>
            </w:r>
          </w:p>
        </w:tc>
      </w:tr>
      <w:tr w:rsidR="00C4723C" w14:paraId="29EDD9C3" w14:textId="77777777" w:rsidTr="00152CE8">
        <w:tc>
          <w:tcPr>
            <w:tcW w:w="601" w:type="dxa"/>
          </w:tcPr>
          <w:p w14:paraId="6890792E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985B68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9B8F4B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7912B34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7336D78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AFB4693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4CF2ECD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B43273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A436FE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828900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729AB9E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4A98EC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7D78C4F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32EA3FD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F561353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303F00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159FD212" w14:textId="77777777" w:rsidTr="00152CE8">
        <w:tc>
          <w:tcPr>
            <w:tcW w:w="4814" w:type="dxa"/>
            <w:gridSpan w:val="8"/>
            <w:vAlign w:val="center"/>
          </w:tcPr>
          <w:p w14:paraId="24C7E3DC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237D367B" w14:textId="77777777" w:rsidR="00C4723C" w:rsidRPr="00C27D95" w:rsidRDefault="00C4723C" w:rsidP="00152CE8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C4723C" w14:paraId="7275E4DC" w14:textId="77777777" w:rsidTr="00152CE8">
        <w:tc>
          <w:tcPr>
            <w:tcW w:w="4814" w:type="dxa"/>
            <w:gridSpan w:val="8"/>
            <w:vAlign w:val="center"/>
          </w:tcPr>
          <w:p w14:paraId="2F4AB7A9" w14:textId="77777777" w:rsidR="00C4723C" w:rsidRPr="00FC73CA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60748DEF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2FD9C05D" w14:textId="77777777" w:rsidR="00C4723C" w:rsidRDefault="00C4723C" w:rsidP="00C4723C">
      <w:pPr>
        <w:pStyle w:val="aff0"/>
        <w:ind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E4040E7" w14:textId="77777777" w:rsidTr="00152CE8">
        <w:tc>
          <w:tcPr>
            <w:tcW w:w="9628" w:type="dxa"/>
            <w:gridSpan w:val="16"/>
            <w:vAlign w:val="center"/>
          </w:tcPr>
          <w:p w14:paraId="4FB56DC0" w14:textId="487AA804" w:rsidR="00C4723C" w:rsidRPr="00C27D95" w:rsidRDefault="00C4723C">
            <w:pPr>
              <w:pStyle w:val="aff4"/>
              <w:jc w:val="center"/>
            </w:pPr>
            <w:r>
              <w:t>Номер регистра 1217</w:t>
            </w:r>
          </w:p>
        </w:tc>
      </w:tr>
      <w:tr w:rsidR="00C4723C" w14:paraId="7878402D" w14:textId="77777777" w:rsidTr="00152CE8">
        <w:tc>
          <w:tcPr>
            <w:tcW w:w="601" w:type="dxa"/>
          </w:tcPr>
          <w:p w14:paraId="0206DC2D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39605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032F4EF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EB25D3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11707EA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B9763F1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9E1D66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7EB6D6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DD03061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6DCC2BE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E27D421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901DF6B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7E4AEDD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B152776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5977ECF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FE893BA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2CD7B5E" w14:textId="77777777" w:rsidTr="00152CE8">
        <w:tc>
          <w:tcPr>
            <w:tcW w:w="4814" w:type="dxa"/>
            <w:gridSpan w:val="8"/>
            <w:vAlign w:val="center"/>
          </w:tcPr>
          <w:p w14:paraId="3842F6FC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>
              <w:t>126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7C09E61A" w14:textId="77777777" w:rsidR="00C4723C" w:rsidRPr="00C27D95" w:rsidRDefault="00C4723C" w:rsidP="00152CE8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[127</w:t>
            </w:r>
            <w:r w:rsidRPr="00C27D95">
              <w:t>]</w:t>
            </w:r>
          </w:p>
        </w:tc>
      </w:tr>
      <w:tr w:rsidR="00C4723C" w14:paraId="509D4682" w14:textId="77777777" w:rsidTr="00152CE8">
        <w:tc>
          <w:tcPr>
            <w:tcW w:w="4814" w:type="dxa"/>
            <w:gridSpan w:val="8"/>
            <w:vAlign w:val="center"/>
          </w:tcPr>
          <w:p w14:paraId="40028BCE" w14:textId="77777777" w:rsidR="00C4723C" w:rsidRPr="00FC73CA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3CBA42B1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3CA6CAA2" w14:textId="77777777" w:rsidR="00C4723C" w:rsidRDefault="00C4723C" w:rsidP="00C4723C">
      <w:pPr>
        <w:suppressAutoHyphens w:val="0"/>
        <w:spacing w:line="240" w:lineRule="auto"/>
        <w:ind w:firstLine="0"/>
        <w:jc w:val="left"/>
      </w:pPr>
      <w:r>
        <w:br w:type="page"/>
      </w:r>
    </w:p>
    <w:p w14:paraId="65B887C9" w14:textId="3B6E68E9" w:rsidR="00C4723C" w:rsidRDefault="00C4723C" w:rsidP="00C4723C">
      <w:pPr>
        <w:pStyle w:val="2"/>
        <w:rPr>
          <w:lang w:val="en-US"/>
        </w:rPr>
      </w:pPr>
      <w:bookmarkStart w:id="26" w:name="_Toc58771590"/>
      <w:r w:rsidRPr="007E4AA1">
        <w:rPr>
          <w:lang w:val="en-US"/>
        </w:rPr>
        <w:lastRenderedPageBreak/>
        <w:t>UART</w:t>
      </w:r>
      <w:r>
        <w:t>2</w:t>
      </w:r>
      <w:r w:rsidRPr="007E4AA1">
        <w:rPr>
          <w:lang w:val="en-US"/>
        </w:rPr>
        <w:t xml:space="preserve"> </w:t>
      </w:r>
      <w:r>
        <w:rPr>
          <w:lang w:val="en-US"/>
        </w:rPr>
        <w:t>settings</w:t>
      </w:r>
      <w:bookmarkEnd w:id="26"/>
    </w:p>
    <w:p w14:paraId="733E092D" w14:textId="57B89AD4" w:rsidR="00C4723C" w:rsidRPr="005813F5" w:rsidRDefault="00C4723C" w:rsidP="00C4723C">
      <w:pPr>
        <w:pStyle w:val="110"/>
      </w:pPr>
      <w:r>
        <w:t xml:space="preserve">Регистры настроек </w:t>
      </w:r>
      <w:r>
        <w:rPr>
          <w:lang w:val="en-US"/>
        </w:rPr>
        <w:t>UART</w:t>
      </w:r>
      <w: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4723C" w14:paraId="71E84D29" w14:textId="77777777" w:rsidTr="00152CE8">
        <w:tc>
          <w:tcPr>
            <w:tcW w:w="1129" w:type="dxa"/>
          </w:tcPr>
          <w:p w14:paraId="2DF2F76A" w14:textId="77777777" w:rsidR="00C4723C" w:rsidRDefault="00C4723C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5D0A5EEB" w14:textId="77777777" w:rsidR="00C4723C" w:rsidRDefault="00C4723C" w:rsidP="00152CE8">
            <w:pPr>
              <w:pStyle w:val="aff4"/>
            </w:pPr>
            <w:r>
              <w:t>Название</w:t>
            </w:r>
          </w:p>
        </w:tc>
      </w:tr>
      <w:tr w:rsidR="00C4723C" w14:paraId="4AB52B03" w14:textId="77777777" w:rsidTr="00152CE8">
        <w:tc>
          <w:tcPr>
            <w:tcW w:w="1129" w:type="dxa"/>
          </w:tcPr>
          <w:p w14:paraId="77E51E65" w14:textId="2BFAF664" w:rsidR="00C4723C" w:rsidRPr="00C27D95" w:rsidRDefault="00C4723C" w:rsidP="00152CE8">
            <w:pPr>
              <w:pStyle w:val="aff4"/>
            </w:pPr>
            <w:r>
              <w:t>1218</w:t>
            </w:r>
          </w:p>
        </w:tc>
        <w:tc>
          <w:tcPr>
            <w:tcW w:w="8499" w:type="dxa"/>
          </w:tcPr>
          <w:p w14:paraId="2BCBF650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4723C" w14:paraId="18176159" w14:textId="77777777" w:rsidTr="00152CE8">
        <w:tc>
          <w:tcPr>
            <w:tcW w:w="1129" w:type="dxa"/>
          </w:tcPr>
          <w:p w14:paraId="233FE4AA" w14:textId="4DA649C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1219</w:t>
            </w:r>
          </w:p>
        </w:tc>
        <w:tc>
          <w:tcPr>
            <w:tcW w:w="8499" w:type="dxa"/>
          </w:tcPr>
          <w:p w14:paraId="653407AD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Low_baud</w:t>
            </w:r>
          </w:p>
        </w:tc>
      </w:tr>
      <w:tr w:rsidR="00C4723C" w14:paraId="4BD0CE6A" w14:textId="77777777" w:rsidTr="00152CE8">
        <w:tc>
          <w:tcPr>
            <w:tcW w:w="1129" w:type="dxa"/>
          </w:tcPr>
          <w:p w14:paraId="53FE6394" w14:textId="58C2964E" w:rsidR="00C4723C" w:rsidRPr="005813F5" w:rsidRDefault="00C4723C" w:rsidP="00152CE8">
            <w:pPr>
              <w:pStyle w:val="aff4"/>
            </w:pPr>
            <w:r>
              <w:t>1220</w:t>
            </w:r>
          </w:p>
        </w:tc>
        <w:tc>
          <w:tcPr>
            <w:tcW w:w="8499" w:type="dxa"/>
          </w:tcPr>
          <w:p w14:paraId="613F1335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High_baud</w:t>
            </w:r>
          </w:p>
        </w:tc>
      </w:tr>
      <w:tr w:rsidR="00C4723C" w14:paraId="24D9E2B7" w14:textId="77777777" w:rsidTr="00152CE8">
        <w:tc>
          <w:tcPr>
            <w:tcW w:w="1129" w:type="dxa"/>
          </w:tcPr>
          <w:p w14:paraId="248BA382" w14:textId="3C0D1C1B" w:rsidR="00C4723C" w:rsidRPr="005813F5" w:rsidRDefault="00C4723C" w:rsidP="00152CE8">
            <w:pPr>
              <w:pStyle w:val="aff4"/>
            </w:pPr>
            <w:r>
              <w:t>1221</w:t>
            </w:r>
          </w:p>
        </w:tc>
        <w:tc>
          <w:tcPr>
            <w:tcW w:w="8499" w:type="dxa"/>
          </w:tcPr>
          <w:p w14:paraId="1C0C7464" w14:textId="77777777" w:rsidR="00C4723C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Stop_bits</w:t>
            </w:r>
          </w:p>
        </w:tc>
      </w:tr>
      <w:tr w:rsidR="00C4723C" w14:paraId="0703A6FA" w14:textId="77777777" w:rsidTr="00152CE8">
        <w:tc>
          <w:tcPr>
            <w:tcW w:w="1129" w:type="dxa"/>
          </w:tcPr>
          <w:p w14:paraId="55DB5DC5" w14:textId="5DFC159E" w:rsidR="00C4723C" w:rsidRPr="005813F5" w:rsidRDefault="00C4723C" w:rsidP="00152CE8">
            <w:pPr>
              <w:pStyle w:val="aff4"/>
            </w:pPr>
            <w:r>
              <w:t>1222</w:t>
            </w:r>
          </w:p>
        </w:tc>
        <w:tc>
          <w:tcPr>
            <w:tcW w:w="8499" w:type="dxa"/>
          </w:tcPr>
          <w:p w14:paraId="5BA93FDB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Pairity</w:t>
            </w:r>
          </w:p>
        </w:tc>
      </w:tr>
      <w:tr w:rsidR="00C4723C" w14:paraId="2057761A" w14:textId="77777777" w:rsidTr="00152CE8">
        <w:tc>
          <w:tcPr>
            <w:tcW w:w="1129" w:type="dxa"/>
          </w:tcPr>
          <w:p w14:paraId="3229864F" w14:textId="2AD63820" w:rsidR="00C4723C" w:rsidRPr="005813F5" w:rsidRDefault="00C4723C" w:rsidP="00152CE8">
            <w:pPr>
              <w:pStyle w:val="aff4"/>
            </w:pPr>
            <w:r>
              <w:t>1223</w:t>
            </w:r>
          </w:p>
        </w:tc>
        <w:tc>
          <w:tcPr>
            <w:tcW w:w="8499" w:type="dxa"/>
          </w:tcPr>
          <w:p w14:paraId="7E125518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Word_lengh</w:t>
            </w:r>
          </w:p>
        </w:tc>
      </w:tr>
      <w:tr w:rsidR="00C4723C" w14:paraId="347302DF" w14:textId="77777777" w:rsidTr="00152CE8">
        <w:tc>
          <w:tcPr>
            <w:tcW w:w="1129" w:type="dxa"/>
          </w:tcPr>
          <w:p w14:paraId="565A8B00" w14:textId="7733E269" w:rsidR="00C4723C" w:rsidRPr="005813F5" w:rsidRDefault="00C4723C" w:rsidP="00152CE8">
            <w:pPr>
              <w:pStyle w:val="aff4"/>
            </w:pPr>
            <w:r>
              <w:t>1224</w:t>
            </w:r>
          </w:p>
        </w:tc>
        <w:tc>
          <w:tcPr>
            <w:tcW w:w="8499" w:type="dxa"/>
          </w:tcPr>
          <w:p w14:paraId="6A936ABF" w14:textId="77777777" w:rsidR="00C4723C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C4723C" w14:paraId="49E7686A" w14:textId="77777777" w:rsidTr="00152CE8">
        <w:tc>
          <w:tcPr>
            <w:tcW w:w="1129" w:type="dxa"/>
          </w:tcPr>
          <w:p w14:paraId="3B41E48D" w14:textId="1EB0ED99" w:rsidR="00C4723C" w:rsidRPr="005813F5" w:rsidRDefault="00C4723C" w:rsidP="00152CE8">
            <w:pPr>
              <w:pStyle w:val="aff4"/>
            </w:pPr>
            <w:r>
              <w:t>1227</w:t>
            </w:r>
          </w:p>
        </w:tc>
        <w:tc>
          <w:tcPr>
            <w:tcW w:w="8499" w:type="dxa"/>
          </w:tcPr>
          <w:p w14:paraId="69E9D042" w14:textId="77777777" w:rsidR="00C4723C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Init_flag</w:t>
            </w:r>
          </w:p>
        </w:tc>
      </w:tr>
    </w:tbl>
    <w:p w14:paraId="4D9D8EB0" w14:textId="77777777" w:rsidR="00C4723C" w:rsidRDefault="00C4723C" w:rsidP="00C4723C">
      <w:pPr>
        <w:pStyle w:val="110"/>
      </w:pPr>
    </w:p>
    <w:p w14:paraId="3077CA28" w14:textId="77777777" w:rsidR="00C4723C" w:rsidRPr="00C27D95" w:rsidRDefault="00C4723C" w:rsidP="00C4723C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2249551" w14:textId="77777777" w:rsidTr="00152CE8">
        <w:tc>
          <w:tcPr>
            <w:tcW w:w="9628" w:type="dxa"/>
            <w:gridSpan w:val="16"/>
            <w:vAlign w:val="center"/>
          </w:tcPr>
          <w:p w14:paraId="7E9340A9" w14:textId="785F91CE" w:rsidR="00C4723C" w:rsidRPr="005813F5" w:rsidRDefault="00C4723C">
            <w:pPr>
              <w:pStyle w:val="aff4"/>
              <w:jc w:val="center"/>
            </w:pPr>
            <w:r>
              <w:t>Номер регистра 1218</w:t>
            </w:r>
          </w:p>
        </w:tc>
      </w:tr>
      <w:tr w:rsidR="00C4723C" w14:paraId="6869EF92" w14:textId="77777777" w:rsidTr="00152CE8">
        <w:tc>
          <w:tcPr>
            <w:tcW w:w="601" w:type="dxa"/>
          </w:tcPr>
          <w:p w14:paraId="0081436F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04A84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FB98DE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C85CCE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13A386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751616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DD0BA1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913FDD3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EFD556D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7C3254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479867B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529024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149900C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E27FAF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ED4CBE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9FFAE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463103C" w14:textId="77777777" w:rsidTr="00152CE8">
        <w:tc>
          <w:tcPr>
            <w:tcW w:w="9628" w:type="dxa"/>
            <w:gridSpan w:val="16"/>
            <w:vAlign w:val="center"/>
          </w:tcPr>
          <w:p w14:paraId="4318AAF3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4723C" w14:paraId="509C57AB" w14:textId="77777777" w:rsidTr="00152CE8">
        <w:tc>
          <w:tcPr>
            <w:tcW w:w="9628" w:type="dxa"/>
            <w:gridSpan w:val="16"/>
            <w:vAlign w:val="center"/>
          </w:tcPr>
          <w:p w14:paraId="07728D1D" w14:textId="77777777" w:rsidR="00C4723C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18DC1590" w14:textId="77777777" w:rsidR="00C4723C" w:rsidRDefault="00C4723C" w:rsidP="00C4723C">
      <w:pPr>
        <w:pStyle w:val="110"/>
        <w:rPr>
          <w:lang w:val="en-US"/>
        </w:rPr>
      </w:pPr>
    </w:p>
    <w:p w14:paraId="4E33F201" w14:textId="77777777" w:rsidR="00C4723C" w:rsidRPr="00C27D95" w:rsidRDefault="00C4723C" w:rsidP="00C4723C">
      <w:pPr>
        <w:pStyle w:val="110"/>
      </w:pPr>
      <w:r>
        <w:rPr>
          <w:lang w:val="en-US"/>
        </w:rPr>
        <w:t>Low</w:t>
      </w:r>
      <w:r w:rsidRPr="00C27D95">
        <w:t xml:space="preserve"> </w:t>
      </w:r>
      <w:r>
        <w:t xml:space="preserve">и </w:t>
      </w:r>
      <w:r>
        <w:rPr>
          <w:lang w:val="en-US"/>
        </w:rPr>
        <w:t>High</w:t>
      </w:r>
      <w:r w:rsidRPr="00C27D95">
        <w:t xml:space="preserve"> </w:t>
      </w:r>
      <w:r>
        <w:t xml:space="preserve">baud задают 32 битное значение </w:t>
      </w:r>
      <w:r>
        <w:rPr>
          <w:lang w:val="en-US"/>
        </w:rPr>
        <w:t>baudrate</w:t>
      </w:r>
      <w:r w:rsidRPr="00C27D95">
        <w:t xml:space="preserve"> </w:t>
      </w:r>
      <w:r>
        <w:t xml:space="preserve">для </w:t>
      </w:r>
      <w:r>
        <w:rPr>
          <w:lang w:val="en-US"/>
        </w:rPr>
        <w:t>UART</w:t>
      </w:r>
      <w:r w:rsidRPr="00C27D95"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BFE5607" w14:textId="77777777" w:rsidTr="00152CE8">
        <w:tc>
          <w:tcPr>
            <w:tcW w:w="9628" w:type="dxa"/>
            <w:gridSpan w:val="16"/>
            <w:vAlign w:val="center"/>
          </w:tcPr>
          <w:p w14:paraId="39D7EF26" w14:textId="1718D882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1219</w:t>
            </w:r>
          </w:p>
        </w:tc>
      </w:tr>
      <w:tr w:rsidR="00C4723C" w14:paraId="08021CC1" w14:textId="77777777" w:rsidTr="00152CE8">
        <w:tc>
          <w:tcPr>
            <w:tcW w:w="601" w:type="dxa"/>
          </w:tcPr>
          <w:p w14:paraId="5737207C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8E61BF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ECCF582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7F3370D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8939164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03D6E7C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C47DFC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0221EF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80AAB4B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5A339D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B7ADFEE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ED9BC1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7D2357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4C18D7C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5D8F77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556B4D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628C58E6" w14:textId="77777777" w:rsidTr="00152CE8">
        <w:tc>
          <w:tcPr>
            <w:tcW w:w="9628" w:type="dxa"/>
            <w:gridSpan w:val="16"/>
            <w:vAlign w:val="center"/>
          </w:tcPr>
          <w:p w14:paraId="5415C751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Low baud</w:t>
            </w:r>
          </w:p>
        </w:tc>
      </w:tr>
    </w:tbl>
    <w:p w14:paraId="3D3B4DAA" w14:textId="77777777" w:rsidR="00C4723C" w:rsidRDefault="00C4723C" w:rsidP="00C4723C">
      <w:pPr>
        <w:pStyle w:val="110"/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79951F0" w14:textId="77777777" w:rsidTr="00152CE8">
        <w:tc>
          <w:tcPr>
            <w:tcW w:w="9628" w:type="dxa"/>
            <w:gridSpan w:val="16"/>
            <w:vAlign w:val="center"/>
          </w:tcPr>
          <w:p w14:paraId="271F51FE" w14:textId="48A00411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1220</w:t>
            </w:r>
          </w:p>
        </w:tc>
      </w:tr>
      <w:tr w:rsidR="00C4723C" w14:paraId="1AD1A733" w14:textId="77777777" w:rsidTr="00152CE8">
        <w:tc>
          <w:tcPr>
            <w:tcW w:w="601" w:type="dxa"/>
          </w:tcPr>
          <w:p w14:paraId="4FE96E21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932D143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D92D90C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59D75C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4BD2E83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8AE26CA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C12ECFF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D1AD5C4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987A5F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3F6751A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0F76320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DA2A60E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3C9425A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B03334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4D45BE1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1D59C15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68E63253" w14:textId="77777777" w:rsidTr="00152CE8">
        <w:tc>
          <w:tcPr>
            <w:tcW w:w="9628" w:type="dxa"/>
            <w:gridSpan w:val="16"/>
            <w:vAlign w:val="center"/>
          </w:tcPr>
          <w:p w14:paraId="780813A2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High baud</w:t>
            </w:r>
          </w:p>
        </w:tc>
      </w:tr>
    </w:tbl>
    <w:p w14:paraId="62257962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52AE9FA2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Stop</w:t>
      </w:r>
      <w:r w:rsidRPr="00C27D95">
        <w:t xml:space="preserve"> </w:t>
      </w:r>
      <w:r>
        <w:rPr>
          <w:lang w:val="en-US"/>
        </w:rPr>
        <w:t>bits</w:t>
      </w:r>
      <w:r w:rsidRPr="00C27D95">
        <w:t xml:space="preserve"> – </w:t>
      </w:r>
      <w:r>
        <w:t>конфигурация количества стоп битов. 0 – 1 стоп бит. 1 – 2 стоп бита.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3577E28" w14:textId="77777777" w:rsidTr="00152CE8">
        <w:tc>
          <w:tcPr>
            <w:tcW w:w="9602" w:type="dxa"/>
            <w:gridSpan w:val="16"/>
            <w:vAlign w:val="center"/>
          </w:tcPr>
          <w:p w14:paraId="102EED6F" w14:textId="3A757455" w:rsidR="00C4723C" w:rsidRPr="00C27D95" w:rsidRDefault="00C4723C" w:rsidP="00152CE8">
            <w:pPr>
              <w:pStyle w:val="aff4"/>
              <w:jc w:val="center"/>
            </w:pPr>
            <w:r>
              <w:t>Номер регистра 1221</w:t>
            </w:r>
          </w:p>
        </w:tc>
      </w:tr>
      <w:tr w:rsidR="00C4723C" w14:paraId="1E2AF505" w14:textId="77777777" w:rsidTr="00152CE8">
        <w:tc>
          <w:tcPr>
            <w:tcW w:w="601" w:type="dxa"/>
          </w:tcPr>
          <w:p w14:paraId="7E8FC5A1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C9DB07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888A71D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7FFF8B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7B42A7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DB8BB42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2F4D4D3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5959A9C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7594B7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7B099D9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D0B0B93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BC7D60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C6B8DC8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2B226C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2D47150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B0BC900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2D5AE52" w14:textId="77777777" w:rsidTr="00152CE8">
        <w:tc>
          <w:tcPr>
            <w:tcW w:w="9602" w:type="dxa"/>
            <w:gridSpan w:val="16"/>
          </w:tcPr>
          <w:p w14:paraId="7106897F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Stop_bits</w:t>
            </w:r>
          </w:p>
        </w:tc>
      </w:tr>
      <w:tr w:rsidR="00C4723C" w14:paraId="1958A252" w14:textId="77777777" w:rsidTr="00152CE8">
        <w:tc>
          <w:tcPr>
            <w:tcW w:w="9602" w:type="dxa"/>
            <w:gridSpan w:val="16"/>
            <w:vAlign w:val="center"/>
          </w:tcPr>
          <w:p w14:paraId="7A8D49E4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7857EC3E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600EF929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Pairity</w:t>
      </w:r>
      <w:r w:rsidRPr="00C27D95">
        <w:t xml:space="preserve"> – бит четности</w:t>
      </w:r>
      <w:r>
        <w:t>. 0 – не проверяется. 1 – проверка на четность. 2 – проверка на нечетность.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89B0873" w14:textId="77777777" w:rsidTr="00152CE8">
        <w:tc>
          <w:tcPr>
            <w:tcW w:w="9602" w:type="dxa"/>
            <w:gridSpan w:val="16"/>
            <w:vAlign w:val="center"/>
          </w:tcPr>
          <w:p w14:paraId="397996CD" w14:textId="6609DC58" w:rsidR="00C4723C" w:rsidRPr="00C27D95" w:rsidRDefault="00C4723C" w:rsidP="00152CE8">
            <w:pPr>
              <w:pStyle w:val="aff4"/>
              <w:jc w:val="center"/>
            </w:pPr>
            <w:r>
              <w:t>Номер регистра 1222</w:t>
            </w:r>
          </w:p>
        </w:tc>
      </w:tr>
      <w:tr w:rsidR="00C4723C" w14:paraId="017FF8F6" w14:textId="77777777" w:rsidTr="00152CE8">
        <w:tc>
          <w:tcPr>
            <w:tcW w:w="601" w:type="dxa"/>
          </w:tcPr>
          <w:p w14:paraId="3E9FCC50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6DFD2B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D9627DE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4847A45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535E0A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E4B8F95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73D01AD2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1A1E660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B0F9C90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0F5EFD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5FE04E9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0F2C5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A2513AB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B706FF3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383752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5330628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08B2A60A" w14:textId="77777777" w:rsidTr="00152CE8">
        <w:tc>
          <w:tcPr>
            <w:tcW w:w="9602" w:type="dxa"/>
            <w:gridSpan w:val="16"/>
          </w:tcPr>
          <w:p w14:paraId="257EB356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Pairity</w:t>
            </w:r>
          </w:p>
        </w:tc>
      </w:tr>
      <w:tr w:rsidR="00C4723C" w14:paraId="1F0C605B" w14:textId="77777777" w:rsidTr="00152CE8">
        <w:tc>
          <w:tcPr>
            <w:tcW w:w="9602" w:type="dxa"/>
            <w:gridSpan w:val="16"/>
            <w:vAlign w:val="center"/>
          </w:tcPr>
          <w:p w14:paraId="48988AA9" w14:textId="77777777" w:rsidR="00C4723C" w:rsidRPr="00C27D95" w:rsidRDefault="00C4723C" w:rsidP="00152CE8">
            <w:pPr>
              <w:pStyle w:val="aff4"/>
              <w:jc w:val="center"/>
            </w:pPr>
            <w:r>
              <w:t>0/1/2</w:t>
            </w:r>
          </w:p>
        </w:tc>
      </w:tr>
    </w:tbl>
    <w:p w14:paraId="38D954E2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049A2311" w14:textId="77777777" w:rsidR="00C4723C" w:rsidRPr="00C27D95" w:rsidRDefault="00C4723C" w:rsidP="00C4723C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Word</w:t>
      </w:r>
      <w:r w:rsidRPr="00C27D95">
        <w:t xml:space="preserve"> </w:t>
      </w:r>
      <w:r>
        <w:rPr>
          <w:lang w:val="en-US"/>
        </w:rPr>
        <w:t>lengh</w:t>
      </w:r>
      <w:r w:rsidRPr="00C27D95">
        <w:t xml:space="preserve"> – длина слова. </w:t>
      </w:r>
      <w:r>
        <w:t xml:space="preserve">0 – 8 </w:t>
      </w:r>
      <w:r>
        <w:rPr>
          <w:lang w:val="en-US"/>
        </w:rPr>
        <w:t>bit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3BAC3666" w14:textId="77777777" w:rsidTr="00152CE8">
        <w:tc>
          <w:tcPr>
            <w:tcW w:w="9602" w:type="dxa"/>
            <w:gridSpan w:val="16"/>
            <w:vAlign w:val="center"/>
          </w:tcPr>
          <w:p w14:paraId="28400929" w14:textId="1EA86D46" w:rsidR="00C4723C" w:rsidRPr="00C27D95" w:rsidRDefault="00C4723C" w:rsidP="00152CE8">
            <w:pPr>
              <w:pStyle w:val="aff4"/>
              <w:jc w:val="center"/>
            </w:pPr>
            <w:r>
              <w:t>Номер регистра 1223</w:t>
            </w:r>
          </w:p>
        </w:tc>
      </w:tr>
      <w:tr w:rsidR="00C4723C" w14:paraId="225DB886" w14:textId="77777777" w:rsidTr="00152CE8">
        <w:tc>
          <w:tcPr>
            <w:tcW w:w="601" w:type="dxa"/>
          </w:tcPr>
          <w:p w14:paraId="58AFABFD" w14:textId="77777777" w:rsidR="00C4723C" w:rsidRDefault="00C4723C" w:rsidP="00152CE8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6665E6F1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E59AA2D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0E27F81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C4234C9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EFA9F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F58F8E9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351C209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28DA05E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E4E32D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900D27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63AC1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158C1B4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0BC3B9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F6065EC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033129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4C436039" w14:textId="77777777" w:rsidTr="00152CE8">
        <w:tc>
          <w:tcPr>
            <w:tcW w:w="9602" w:type="dxa"/>
            <w:gridSpan w:val="16"/>
          </w:tcPr>
          <w:p w14:paraId="007CBBF5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Word</w:t>
            </w:r>
            <w:r w:rsidRPr="00C27D95">
              <w:t>_</w:t>
            </w:r>
            <w:r>
              <w:rPr>
                <w:lang w:val="en-US"/>
              </w:rPr>
              <w:t>lengh</w:t>
            </w:r>
          </w:p>
        </w:tc>
      </w:tr>
      <w:tr w:rsidR="00C4723C" w14:paraId="5E4BE312" w14:textId="77777777" w:rsidTr="00152CE8">
        <w:tc>
          <w:tcPr>
            <w:tcW w:w="9602" w:type="dxa"/>
            <w:gridSpan w:val="16"/>
            <w:vAlign w:val="center"/>
          </w:tcPr>
          <w:p w14:paraId="4FCF49B7" w14:textId="77777777" w:rsidR="00C4723C" w:rsidRPr="00C27D95" w:rsidRDefault="00C4723C" w:rsidP="00152CE8">
            <w:pPr>
              <w:pStyle w:val="aff4"/>
              <w:jc w:val="center"/>
            </w:pPr>
            <w:r>
              <w:t>0</w:t>
            </w:r>
          </w:p>
        </w:tc>
      </w:tr>
    </w:tbl>
    <w:p w14:paraId="20531178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2DD1D999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Default</w:t>
      </w:r>
      <w:r w:rsidRPr="00C27D95">
        <w:t xml:space="preserve"> – настройки по умолчанию. </w:t>
      </w:r>
      <w:r>
        <w:t>Если выставить 1 то будут установлены настройки по умолчанию. 115200, 8 бит, 1 стоп бит без проверки четности.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136DFA9E" w14:textId="77777777" w:rsidTr="00152CE8">
        <w:tc>
          <w:tcPr>
            <w:tcW w:w="9602" w:type="dxa"/>
            <w:gridSpan w:val="16"/>
            <w:vAlign w:val="center"/>
          </w:tcPr>
          <w:p w14:paraId="6695947A" w14:textId="4FBC3065" w:rsidR="00C4723C" w:rsidRPr="00C27D95" w:rsidRDefault="00C4723C" w:rsidP="00152CE8">
            <w:pPr>
              <w:pStyle w:val="aff4"/>
              <w:jc w:val="center"/>
            </w:pPr>
            <w:r>
              <w:t>Номер регистра 1224</w:t>
            </w:r>
          </w:p>
        </w:tc>
      </w:tr>
      <w:tr w:rsidR="00C4723C" w14:paraId="554E18A8" w14:textId="77777777" w:rsidTr="00152CE8">
        <w:tc>
          <w:tcPr>
            <w:tcW w:w="601" w:type="dxa"/>
          </w:tcPr>
          <w:p w14:paraId="7D34414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B87437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74F49E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7D320A5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985233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965CE5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A76AC76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C2FA9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41456E3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B5608C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E9A6FC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5BE66A8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474F433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C93912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9F3AC9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E9F034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5FCAD6B" w14:textId="77777777" w:rsidTr="00152CE8">
        <w:tc>
          <w:tcPr>
            <w:tcW w:w="9602" w:type="dxa"/>
            <w:gridSpan w:val="16"/>
          </w:tcPr>
          <w:p w14:paraId="3014B8A7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Default</w:t>
            </w:r>
          </w:p>
        </w:tc>
      </w:tr>
      <w:tr w:rsidR="00C4723C" w14:paraId="2FC22D21" w14:textId="77777777" w:rsidTr="00152CE8">
        <w:tc>
          <w:tcPr>
            <w:tcW w:w="9602" w:type="dxa"/>
            <w:gridSpan w:val="16"/>
            <w:vAlign w:val="center"/>
          </w:tcPr>
          <w:p w14:paraId="6995B809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474A0821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7E26BC37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Init</w:t>
      </w:r>
      <w:r w:rsidRPr="00C27D95">
        <w:t xml:space="preserve"> </w:t>
      </w:r>
      <w:r>
        <w:rPr>
          <w:lang w:val="en-US"/>
        </w:rPr>
        <w:t>flag</w:t>
      </w:r>
      <w:r w:rsidRPr="00C27D95">
        <w:t xml:space="preserve"> –</w:t>
      </w:r>
      <w:r>
        <w:t>флаг инициализации. Перед инициализацией сбрасывается в 0. После успешной инициализации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2F5963C" w14:textId="77777777" w:rsidTr="00152CE8">
        <w:tc>
          <w:tcPr>
            <w:tcW w:w="9602" w:type="dxa"/>
            <w:gridSpan w:val="16"/>
            <w:vAlign w:val="center"/>
          </w:tcPr>
          <w:p w14:paraId="2F0F8F34" w14:textId="6CEB3F48" w:rsidR="00C4723C" w:rsidRPr="00C27D95" w:rsidRDefault="00C4723C" w:rsidP="00152CE8">
            <w:pPr>
              <w:pStyle w:val="aff4"/>
              <w:jc w:val="center"/>
            </w:pPr>
            <w:r>
              <w:t>Номер регистра 1227</w:t>
            </w:r>
          </w:p>
        </w:tc>
      </w:tr>
      <w:tr w:rsidR="00C4723C" w14:paraId="48B80E4B" w14:textId="77777777" w:rsidTr="00152CE8">
        <w:tc>
          <w:tcPr>
            <w:tcW w:w="601" w:type="dxa"/>
          </w:tcPr>
          <w:p w14:paraId="2291353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7B277E3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AE1D33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6A31049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8B4836F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022F4A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48111891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2E8415A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1FE8E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A3672CE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5DF2BF7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A6887C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8CECA27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02DEA1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C7B8AB2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84838F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72C8BA06" w14:textId="77777777" w:rsidTr="00152CE8">
        <w:tc>
          <w:tcPr>
            <w:tcW w:w="9602" w:type="dxa"/>
            <w:gridSpan w:val="16"/>
          </w:tcPr>
          <w:p w14:paraId="58092B23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Init</w:t>
            </w:r>
            <w:r w:rsidRPr="00C27D95">
              <w:t xml:space="preserve"> </w:t>
            </w:r>
            <w:r>
              <w:rPr>
                <w:lang w:val="en-US"/>
              </w:rPr>
              <w:t>flag</w:t>
            </w:r>
          </w:p>
        </w:tc>
      </w:tr>
      <w:tr w:rsidR="00C4723C" w14:paraId="14F627D6" w14:textId="77777777" w:rsidTr="00152CE8">
        <w:tc>
          <w:tcPr>
            <w:tcW w:w="9602" w:type="dxa"/>
            <w:gridSpan w:val="16"/>
            <w:vAlign w:val="center"/>
          </w:tcPr>
          <w:p w14:paraId="19956FFE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4262F7F0" w14:textId="77777777" w:rsidR="00C4723C" w:rsidRDefault="00C4723C" w:rsidP="00C4723C">
      <w:pPr>
        <w:suppressAutoHyphens w:val="0"/>
        <w:spacing w:line="240" w:lineRule="auto"/>
        <w:ind w:firstLine="0"/>
        <w:jc w:val="left"/>
      </w:pPr>
      <w:r>
        <w:br w:type="page"/>
      </w:r>
    </w:p>
    <w:p w14:paraId="7AACB7B8" w14:textId="784C0FE3" w:rsidR="00152CE8" w:rsidRPr="00C27D95" w:rsidRDefault="00152CE8" w:rsidP="00152CE8">
      <w:pPr>
        <w:pStyle w:val="2"/>
      </w:pPr>
      <w:bookmarkStart w:id="27" w:name="_Toc58771591"/>
      <w:r>
        <w:rPr>
          <w:lang w:val="en-US"/>
        </w:rPr>
        <w:lastRenderedPageBreak/>
        <w:t>GPIO</w:t>
      </w:r>
      <w:r>
        <w:t xml:space="preserve"> </w:t>
      </w:r>
      <w:r>
        <w:rPr>
          <w:lang w:val="en-US"/>
        </w:rPr>
        <w:t>alternative set</w:t>
      </w:r>
      <w:bookmarkEnd w:id="27"/>
    </w:p>
    <w:p w14:paraId="4F11135E" w14:textId="73585502" w:rsidR="00152CE8" w:rsidRPr="00152CE8" w:rsidRDefault="00152CE8" w:rsidP="00152CE8">
      <w:pPr>
        <w:pStyle w:val="110"/>
      </w:pPr>
      <w:r>
        <w:t xml:space="preserve">Регистры выставления временного состояния </w:t>
      </w:r>
      <w:r>
        <w:rPr>
          <w:lang w:val="en-US"/>
        </w:rPr>
        <w:t>GPIO</w:t>
      </w:r>
      <w:r w:rsidRPr="00C27D95">
        <w:t xml:space="preserve">. </w:t>
      </w:r>
      <w:r>
        <w:t xml:space="preserve">Данные регистры позволяют выставить </w:t>
      </w:r>
      <w:r>
        <w:rPr>
          <w:lang w:val="en-US"/>
        </w:rPr>
        <w:t>GPIO</w:t>
      </w:r>
      <w:r w:rsidRPr="005813F5">
        <w:t xml:space="preserve"> </w:t>
      </w:r>
      <w:r>
        <w:t xml:space="preserve">на заданный промежуток времени. </w:t>
      </w:r>
    </w:p>
    <w:p w14:paraId="5D20CAFF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152CE8" w14:paraId="4E9BF619" w14:textId="77777777" w:rsidTr="00152CE8">
        <w:tc>
          <w:tcPr>
            <w:tcW w:w="1129" w:type="dxa"/>
          </w:tcPr>
          <w:p w14:paraId="4E188E46" w14:textId="77777777" w:rsidR="00152CE8" w:rsidRDefault="00152CE8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F16F404" w14:textId="77777777" w:rsidR="00152CE8" w:rsidRDefault="00152CE8" w:rsidP="00152CE8">
            <w:pPr>
              <w:pStyle w:val="aff4"/>
            </w:pPr>
            <w:r>
              <w:t>Название</w:t>
            </w:r>
          </w:p>
        </w:tc>
      </w:tr>
      <w:tr w:rsidR="00152CE8" w14:paraId="532E7E3D" w14:textId="77777777" w:rsidTr="00152CE8">
        <w:tc>
          <w:tcPr>
            <w:tcW w:w="1129" w:type="dxa"/>
          </w:tcPr>
          <w:p w14:paraId="503D0335" w14:textId="34C713A0" w:rsidR="00152CE8" w:rsidRPr="0005472C" w:rsidRDefault="00C118F8" w:rsidP="00152CE8">
            <w:pPr>
              <w:pStyle w:val="aff4"/>
            </w:pPr>
            <w:r>
              <w:t>1228</w:t>
            </w:r>
          </w:p>
        </w:tc>
        <w:tc>
          <w:tcPr>
            <w:tcW w:w="8499" w:type="dxa"/>
          </w:tcPr>
          <w:p w14:paraId="4FB0F832" w14:textId="1264BAD6" w:rsidR="00152CE8" w:rsidRPr="00C27D95" w:rsidRDefault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152CE8" w14:paraId="0D0CBA26" w14:textId="77777777" w:rsidTr="00152CE8">
        <w:tc>
          <w:tcPr>
            <w:tcW w:w="1129" w:type="dxa"/>
          </w:tcPr>
          <w:p w14:paraId="39ADCF77" w14:textId="38BE88D7" w:rsidR="00152CE8" w:rsidRPr="0005472C" w:rsidRDefault="00C118F8" w:rsidP="00152CE8">
            <w:pPr>
              <w:pStyle w:val="aff4"/>
            </w:pPr>
            <w:r>
              <w:t>1229</w:t>
            </w:r>
          </w:p>
        </w:tc>
        <w:tc>
          <w:tcPr>
            <w:tcW w:w="8499" w:type="dxa"/>
          </w:tcPr>
          <w:p w14:paraId="5BFCD1E2" w14:textId="0B332C1D" w:rsidR="00152CE8" w:rsidRPr="005813F5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152CE8" w14:paraId="5C4865B0" w14:textId="77777777" w:rsidTr="00152CE8">
        <w:tc>
          <w:tcPr>
            <w:tcW w:w="1129" w:type="dxa"/>
          </w:tcPr>
          <w:p w14:paraId="3C4DFEA0" w14:textId="00945F80" w:rsidR="00152CE8" w:rsidRDefault="00C118F8" w:rsidP="00152CE8">
            <w:pPr>
              <w:pStyle w:val="aff4"/>
            </w:pPr>
            <w:r>
              <w:t>1230</w:t>
            </w:r>
          </w:p>
        </w:tc>
        <w:tc>
          <w:tcPr>
            <w:tcW w:w="8499" w:type="dxa"/>
          </w:tcPr>
          <w:p w14:paraId="172E0A28" w14:textId="58831683" w:rsidR="00152CE8" w:rsidRPr="005813F5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152CE8" w14:paraId="05385F7F" w14:textId="77777777" w:rsidTr="00152CE8">
        <w:tc>
          <w:tcPr>
            <w:tcW w:w="1129" w:type="dxa"/>
          </w:tcPr>
          <w:p w14:paraId="607203E0" w14:textId="5720583D" w:rsidR="00152CE8" w:rsidRDefault="00C118F8" w:rsidP="00152CE8">
            <w:pPr>
              <w:pStyle w:val="aff4"/>
            </w:pPr>
            <w:r>
              <w:t>1231</w:t>
            </w:r>
          </w:p>
        </w:tc>
        <w:tc>
          <w:tcPr>
            <w:tcW w:w="8499" w:type="dxa"/>
          </w:tcPr>
          <w:p w14:paraId="110B9AA5" w14:textId="2783A23A" w:rsidR="00152CE8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End_flag</w:t>
            </w:r>
          </w:p>
        </w:tc>
      </w:tr>
      <w:tr w:rsidR="00C118F8" w14:paraId="51208961" w14:textId="77777777" w:rsidTr="00152CE8">
        <w:tc>
          <w:tcPr>
            <w:tcW w:w="1129" w:type="dxa"/>
          </w:tcPr>
          <w:p w14:paraId="1BCB0E3A" w14:textId="684321DB" w:rsidR="00C118F8" w:rsidRDefault="00C118F8" w:rsidP="00152CE8">
            <w:pPr>
              <w:pStyle w:val="aff4"/>
            </w:pPr>
            <w:r>
              <w:t>1232</w:t>
            </w:r>
          </w:p>
        </w:tc>
        <w:tc>
          <w:tcPr>
            <w:tcW w:w="8499" w:type="dxa"/>
          </w:tcPr>
          <w:p w14:paraId="57ED9957" w14:textId="78BA2B56" w:rsidR="00C118F8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Process_flag</w:t>
            </w:r>
          </w:p>
        </w:tc>
      </w:tr>
      <w:tr w:rsidR="00C118F8" w14:paraId="69F3E211" w14:textId="77777777" w:rsidTr="00152CE8">
        <w:tc>
          <w:tcPr>
            <w:tcW w:w="1129" w:type="dxa"/>
          </w:tcPr>
          <w:p w14:paraId="3D8AA350" w14:textId="4C3485C9" w:rsidR="00C118F8" w:rsidRDefault="00C118F8" w:rsidP="00152CE8">
            <w:pPr>
              <w:pStyle w:val="aff4"/>
            </w:pPr>
            <w:r>
              <w:t>1233</w:t>
            </w:r>
          </w:p>
        </w:tc>
        <w:tc>
          <w:tcPr>
            <w:tcW w:w="8499" w:type="dxa"/>
          </w:tcPr>
          <w:p w14:paraId="0AA7FF25" w14:textId="10AD3F98" w:rsidR="00C118F8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Low_time</w:t>
            </w:r>
          </w:p>
        </w:tc>
      </w:tr>
      <w:tr w:rsidR="00C118F8" w14:paraId="45738881" w14:textId="77777777" w:rsidTr="00152CE8">
        <w:tc>
          <w:tcPr>
            <w:tcW w:w="1129" w:type="dxa"/>
          </w:tcPr>
          <w:p w14:paraId="0876FB4C" w14:textId="7C489487" w:rsidR="00C118F8" w:rsidRDefault="00C118F8" w:rsidP="00152CE8">
            <w:pPr>
              <w:pStyle w:val="aff4"/>
            </w:pPr>
            <w:r>
              <w:t>1234</w:t>
            </w:r>
          </w:p>
        </w:tc>
        <w:tc>
          <w:tcPr>
            <w:tcW w:w="8499" w:type="dxa"/>
          </w:tcPr>
          <w:p w14:paraId="57933560" w14:textId="2F1B5728" w:rsidR="00C118F8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High_time</w:t>
            </w:r>
          </w:p>
        </w:tc>
      </w:tr>
      <w:tr w:rsidR="00C118F8" w14:paraId="2D4A6590" w14:textId="77777777" w:rsidTr="00152CE8">
        <w:tc>
          <w:tcPr>
            <w:tcW w:w="1129" w:type="dxa"/>
          </w:tcPr>
          <w:p w14:paraId="400E971B" w14:textId="1A2712B7" w:rsidR="00C118F8" w:rsidRDefault="00C118F8" w:rsidP="00152CE8">
            <w:pPr>
              <w:pStyle w:val="aff4"/>
            </w:pPr>
            <w:r>
              <w:t>1235</w:t>
            </w:r>
          </w:p>
        </w:tc>
        <w:tc>
          <w:tcPr>
            <w:tcW w:w="8499" w:type="dxa"/>
          </w:tcPr>
          <w:p w14:paraId="0AC7C7D8" w14:textId="2C537A95" w:rsidR="00C118F8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Low_time_left</w:t>
            </w:r>
          </w:p>
        </w:tc>
      </w:tr>
      <w:tr w:rsidR="00C118F8" w14:paraId="6FA70DA3" w14:textId="77777777" w:rsidTr="00152CE8">
        <w:tc>
          <w:tcPr>
            <w:tcW w:w="1129" w:type="dxa"/>
          </w:tcPr>
          <w:p w14:paraId="46F04DB4" w14:textId="76C32969" w:rsidR="00C118F8" w:rsidRDefault="00C118F8" w:rsidP="00152CE8">
            <w:pPr>
              <w:pStyle w:val="aff4"/>
            </w:pPr>
            <w:r>
              <w:t>1236</w:t>
            </w:r>
          </w:p>
        </w:tc>
        <w:tc>
          <w:tcPr>
            <w:tcW w:w="8499" w:type="dxa"/>
          </w:tcPr>
          <w:p w14:paraId="0BE1C74A" w14:textId="57B619AC" w:rsidR="00C118F8" w:rsidRPr="00C118F8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High_time_lef</w:t>
            </w:r>
          </w:p>
        </w:tc>
      </w:tr>
      <w:tr w:rsidR="00C118F8" w14:paraId="19367BFE" w14:textId="77777777" w:rsidTr="00152CE8">
        <w:tc>
          <w:tcPr>
            <w:tcW w:w="1129" w:type="dxa"/>
          </w:tcPr>
          <w:p w14:paraId="51D524A9" w14:textId="5A3F6E41" w:rsidR="00C118F8" w:rsidRDefault="00C118F8" w:rsidP="00C118F8">
            <w:pPr>
              <w:pStyle w:val="aff4"/>
            </w:pPr>
            <w:r>
              <w:t>1242</w:t>
            </w:r>
          </w:p>
        </w:tc>
        <w:tc>
          <w:tcPr>
            <w:tcW w:w="8499" w:type="dxa"/>
          </w:tcPr>
          <w:p w14:paraId="78EC383D" w14:textId="52FE76F9" w:rsidR="00C118F8" w:rsidRPr="00C118F8" w:rsidRDefault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 – 12</w:t>
            </w:r>
          </w:p>
        </w:tc>
      </w:tr>
      <w:tr w:rsidR="00C118F8" w14:paraId="48E68271" w14:textId="77777777" w:rsidTr="00152CE8">
        <w:tc>
          <w:tcPr>
            <w:tcW w:w="1129" w:type="dxa"/>
          </w:tcPr>
          <w:p w14:paraId="796DAD2E" w14:textId="4E2713AC" w:rsidR="00C118F8" w:rsidRDefault="00C118F8" w:rsidP="00C118F8">
            <w:pPr>
              <w:pStyle w:val="aff4"/>
            </w:pPr>
            <w:r>
              <w:t>1243</w:t>
            </w:r>
          </w:p>
        </w:tc>
        <w:tc>
          <w:tcPr>
            <w:tcW w:w="8499" w:type="dxa"/>
          </w:tcPr>
          <w:p w14:paraId="7F99C34E" w14:textId="20BBD39B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C118F8" w14:paraId="120B9D21" w14:textId="77777777" w:rsidTr="00152CE8">
        <w:tc>
          <w:tcPr>
            <w:tcW w:w="1129" w:type="dxa"/>
          </w:tcPr>
          <w:p w14:paraId="4BE49779" w14:textId="6297B31C" w:rsidR="00C118F8" w:rsidRDefault="00C118F8" w:rsidP="00C118F8">
            <w:pPr>
              <w:pStyle w:val="aff4"/>
            </w:pPr>
            <w:r>
              <w:t>1244</w:t>
            </w:r>
          </w:p>
        </w:tc>
        <w:tc>
          <w:tcPr>
            <w:tcW w:w="8499" w:type="dxa"/>
          </w:tcPr>
          <w:p w14:paraId="1B93D97F" w14:textId="60B1B693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C118F8" w14:paraId="4AD75B35" w14:textId="77777777" w:rsidTr="00152CE8">
        <w:tc>
          <w:tcPr>
            <w:tcW w:w="1129" w:type="dxa"/>
          </w:tcPr>
          <w:p w14:paraId="70010891" w14:textId="42D2E57B" w:rsidR="00C118F8" w:rsidRDefault="00C118F8" w:rsidP="00C118F8">
            <w:pPr>
              <w:pStyle w:val="aff4"/>
            </w:pPr>
            <w:r>
              <w:t>1245</w:t>
            </w:r>
          </w:p>
        </w:tc>
        <w:tc>
          <w:tcPr>
            <w:tcW w:w="8499" w:type="dxa"/>
          </w:tcPr>
          <w:p w14:paraId="72B2A7AC" w14:textId="1CB61A5E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5EB43D69" w14:textId="77777777" w:rsidR="00152CE8" w:rsidRDefault="00152CE8" w:rsidP="00152CE8">
      <w:pPr>
        <w:pStyle w:val="110"/>
      </w:pPr>
    </w:p>
    <w:p w14:paraId="43A4E0C7" w14:textId="77777777" w:rsidR="00152CE8" w:rsidRPr="00C27D95" w:rsidRDefault="00152CE8" w:rsidP="00152CE8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66BF21F8" w14:textId="77777777" w:rsidTr="00152CE8">
        <w:tc>
          <w:tcPr>
            <w:tcW w:w="9628" w:type="dxa"/>
            <w:gridSpan w:val="16"/>
            <w:vAlign w:val="center"/>
          </w:tcPr>
          <w:p w14:paraId="433F196C" w14:textId="6A801F44" w:rsidR="00152CE8" w:rsidRPr="005813F5" w:rsidRDefault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C118F8">
              <w:rPr>
                <w:lang w:val="en-US"/>
              </w:rPr>
              <w:t>1228</w:t>
            </w:r>
          </w:p>
        </w:tc>
      </w:tr>
      <w:tr w:rsidR="00152CE8" w14:paraId="2B782276" w14:textId="77777777" w:rsidTr="00152CE8">
        <w:tc>
          <w:tcPr>
            <w:tcW w:w="601" w:type="dxa"/>
          </w:tcPr>
          <w:p w14:paraId="4D8709D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091B31B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090F485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4014065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F1057B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1027B99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74C6E2F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2BAD21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89DC3B3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7697568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C9E648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942747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5B3C7CD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D04EABA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ADA095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FF66B1D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C118F8" w14:paraId="28D2F52A" w14:textId="77777777" w:rsidTr="005813F5">
        <w:tc>
          <w:tcPr>
            <w:tcW w:w="9628" w:type="dxa"/>
            <w:gridSpan w:val="16"/>
            <w:vAlign w:val="center"/>
          </w:tcPr>
          <w:p w14:paraId="64D70B22" w14:textId="62252E37" w:rsidR="00C118F8" w:rsidRPr="005813F5" w:rsidRDefault="00C118F8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118F8" w14:paraId="103CA719" w14:textId="77777777" w:rsidTr="005813F5">
        <w:tc>
          <w:tcPr>
            <w:tcW w:w="9628" w:type="dxa"/>
            <w:gridSpan w:val="16"/>
            <w:vAlign w:val="center"/>
          </w:tcPr>
          <w:p w14:paraId="4624E39C" w14:textId="1FE28954" w:rsidR="00C118F8" w:rsidRPr="005813F5" w:rsidRDefault="00C118F8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01E3323E" w14:textId="3ADFA170" w:rsidR="00152CE8" w:rsidRDefault="00152CE8" w:rsidP="00152CE8">
      <w:pPr>
        <w:pStyle w:val="110"/>
        <w:rPr>
          <w:lang w:val="en-US"/>
        </w:rPr>
      </w:pPr>
    </w:p>
    <w:p w14:paraId="304108D3" w14:textId="4EEF2C10" w:rsidR="00C118F8" w:rsidRPr="00C118F8" w:rsidRDefault="00C118F8" w:rsidP="00152CE8">
      <w:pPr>
        <w:pStyle w:val="110"/>
      </w:pPr>
      <w:r>
        <w:rPr>
          <w:lang w:val="en-US"/>
        </w:rPr>
        <w:t>Start</w:t>
      </w:r>
      <w:r w:rsidRPr="005813F5">
        <w:t xml:space="preserve"> – </w:t>
      </w:r>
      <w:r>
        <w:t>если выставлен в 1 будет запущена процедура выставления альтернативного состояния на заданное время.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118F8" w14:paraId="7EEDF6B3" w14:textId="77777777" w:rsidTr="002F2959">
        <w:tc>
          <w:tcPr>
            <w:tcW w:w="9628" w:type="dxa"/>
            <w:gridSpan w:val="16"/>
            <w:vAlign w:val="center"/>
          </w:tcPr>
          <w:p w14:paraId="36A8A5D0" w14:textId="380F243E" w:rsidR="00C118F8" w:rsidRPr="005813F5" w:rsidRDefault="00C118F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1229</w:t>
            </w:r>
          </w:p>
        </w:tc>
      </w:tr>
      <w:tr w:rsidR="00C118F8" w14:paraId="6A41A765" w14:textId="77777777" w:rsidTr="002F2959">
        <w:tc>
          <w:tcPr>
            <w:tcW w:w="601" w:type="dxa"/>
          </w:tcPr>
          <w:p w14:paraId="0A1E1E93" w14:textId="77777777" w:rsidR="00C118F8" w:rsidRDefault="00C118F8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087B675" w14:textId="77777777" w:rsidR="00C118F8" w:rsidRPr="00F33B1C" w:rsidRDefault="00C118F8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16F842A" w14:textId="77777777" w:rsidR="00C118F8" w:rsidRPr="00F33B1C" w:rsidRDefault="00C118F8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E2E1B0C" w14:textId="77777777" w:rsidR="00C118F8" w:rsidRPr="00F33B1C" w:rsidRDefault="00C118F8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D06264" w14:textId="77777777" w:rsidR="00C118F8" w:rsidRPr="00F33B1C" w:rsidRDefault="00C118F8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A5B77A8" w14:textId="77777777" w:rsidR="00C118F8" w:rsidRPr="00F33B1C" w:rsidRDefault="00C118F8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0A665D" w14:textId="77777777" w:rsidR="00C118F8" w:rsidRPr="00F33B1C" w:rsidRDefault="00C118F8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405BADB" w14:textId="77777777" w:rsidR="00C118F8" w:rsidRPr="00F33B1C" w:rsidRDefault="00C118F8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ADE1875" w14:textId="77777777" w:rsidR="00C118F8" w:rsidRPr="00F33B1C" w:rsidRDefault="00C118F8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5D237B" w14:textId="77777777" w:rsidR="00C118F8" w:rsidRPr="00F33B1C" w:rsidRDefault="00C118F8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12723F0" w14:textId="77777777" w:rsidR="00C118F8" w:rsidRPr="00F33B1C" w:rsidRDefault="00C118F8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9A8A81" w14:textId="77777777" w:rsidR="00C118F8" w:rsidRPr="00F33B1C" w:rsidRDefault="00C118F8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4C021F2" w14:textId="77777777" w:rsidR="00C118F8" w:rsidRPr="00F33B1C" w:rsidRDefault="00C118F8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9E32BC3" w14:textId="77777777" w:rsidR="00C118F8" w:rsidRPr="00F33B1C" w:rsidRDefault="00C118F8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B12B26D" w14:textId="77777777" w:rsidR="00C118F8" w:rsidRPr="00F33B1C" w:rsidRDefault="00C118F8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753F096" w14:textId="77777777" w:rsidR="00C118F8" w:rsidRPr="00F33B1C" w:rsidRDefault="00C118F8" w:rsidP="002F2959">
            <w:pPr>
              <w:pStyle w:val="aff4"/>
            </w:pPr>
            <w:r>
              <w:t>0</w:t>
            </w:r>
          </w:p>
        </w:tc>
      </w:tr>
      <w:tr w:rsidR="00C118F8" w14:paraId="1F1FA951" w14:textId="77777777" w:rsidTr="002F2959">
        <w:tc>
          <w:tcPr>
            <w:tcW w:w="9628" w:type="dxa"/>
            <w:gridSpan w:val="16"/>
            <w:vAlign w:val="center"/>
          </w:tcPr>
          <w:p w14:paraId="73BFC619" w14:textId="7D8F08DD" w:rsidR="00C118F8" w:rsidRPr="00C27D95" w:rsidRDefault="00C118F8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723E86" w14:paraId="6643AFB4" w14:textId="77777777" w:rsidTr="005813F5">
        <w:tc>
          <w:tcPr>
            <w:tcW w:w="9628" w:type="dxa"/>
            <w:gridSpan w:val="16"/>
            <w:vAlign w:val="center"/>
          </w:tcPr>
          <w:p w14:paraId="6A309EA9" w14:textId="557B0F34" w:rsidR="00723E86" w:rsidRDefault="00723E86" w:rsidP="005813F5">
            <w:pPr>
              <w:pStyle w:val="aff4"/>
              <w:jc w:val="center"/>
            </w:pPr>
            <w:r>
              <w:t>0/1</w:t>
            </w:r>
          </w:p>
        </w:tc>
      </w:tr>
    </w:tbl>
    <w:p w14:paraId="64CCCCD3" w14:textId="77777777" w:rsidR="00C118F8" w:rsidRDefault="00C118F8" w:rsidP="00152CE8">
      <w:pPr>
        <w:pStyle w:val="110"/>
      </w:pPr>
    </w:p>
    <w:p w14:paraId="1B0CB61E" w14:textId="6E5CD194" w:rsidR="00723E86" w:rsidRPr="00723E86" w:rsidRDefault="00723E86" w:rsidP="00152CE8">
      <w:pPr>
        <w:pStyle w:val="110"/>
      </w:pPr>
      <w:r>
        <w:rPr>
          <w:lang w:val="en-US"/>
        </w:rPr>
        <w:t>Stop</w:t>
      </w:r>
      <w:r w:rsidRPr="005813F5">
        <w:t xml:space="preserve"> – </w:t>
      </w:r>
      <w:r>
        <w:t xml:space="preserve">если выставлен в 1, будет остановлен процесс выставления альтернативного состояния </w:t>
      </w:r>
      <w:r>
        <w:rPr>
          <w:lang w:val="en-US"/>
        </w:rPr>
        <w:t>GPIO</w:t>
      </w:r>
      <w:r w:rsidRPr="005813F5">
        <w:t xml:space="preserve">. </w:t>
      </w:r>
      <w:r>
        <w:t>(В случае если был запущен).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3E86" w14:paraId="2EF2029E" w14:textId="77777777" w:rsidTr="002F2959">
        <w:tc>
          <w:tcPr>
            <w:tcW w:w="9628" w:type="dxa"/>
            <w:gridSpan w:val="16"/>
            <w:vAlign w:val="center"/>
          </w:tcPr>
          <w:p w14:paraId="5AC7681D" w14:textId="15AA1085" w:rsidR="00723E86" w:rsidRPr="005813F5" w:rsidRDefault="00723E86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1230</w:t>
            </w:r>
          </w:p>
        </w:tc>
      </w:tr>
      <w:tr w:rsidR="00723E86" w14:paraId="0C144D8E" w14:textId="77777777" w:rsidTr="002F2959">
        <w:tc>
          <w:tcPr>
            <w:tcW w:w="601" w:type="dxa"/>
          </w:tcPr>
          <w:p w14:paraId="155B3853" w14:textId="77777777" w:rsidR="00723E86" w:rsidRDefault="00723E8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78C8238" w14:textId="77777777" w:rsidR="00723E86" w:rsidRPr="00F33B1C" w:rsidRDefault="00723E8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46C95C8" w14:textId="77777777" w:rsidR="00723E86" w:rsidRPr="00F33B1C" w:rsidRDefault="00723E8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4BAE1AA" w14:textId="77777777" w:rsidR="00723E86" w:rsidRPr="00F33B1C" w:rsidRDefault="00723E8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06FFF97" w14:textId="77777777" w:rsidR="00723E86" w:rsidRPr="00F33B1C" w:rsidRDefault="00723E8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3AD0C9C" w14:textId="77777777" w:rsidR="00723E86" w:rsidRPr="00F33B1C" w:rsidRDefault="00723E86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0C9A4D3" w14:textId="77777777" w:rsidR="00723E86" w:rsidRPr="00F33B1C" w:rsidRDefault="00723E8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C4F890" w14:textId="77777777" w:rsidR="00723E86" w:rsidRPr="00F33B1C" w:rsidRDefault="00723E8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98071D9" w14:textId="77777777" w:rsidR="00723E86" w:rsidRPr="00F33B1C" w:rsidRDefault="00723E8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9C5AE2" w14:textId="77777777" w:rsidR="00723E86" w:rsidRPr="00F33B1C" w:rsidRDefault="00723E8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579420" w14:textId="77777777" w:rsidR="00723E86" w:rsidRPr="00F33B1C" w:rsidRDefault="00723E8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6DA6B90" w14:textId="77777777" w:rsidR="00723E86" w:rsidRPr="00F33B1C" w:rsidRDefault="00723E8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5D4848" w14:textId="77777777" w:rsidR="00723E86" w:rsidRPr="00F33B1C" w:rsidRDefault="00723E8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9AACB3F" w14:textId="77777777" w:rsidR="00723E86" w:rsidRPr="00F33B1C" w:rsidRDefault="00723E8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844089B" w14:textId="77777777" w:rsidR="00723E86" w:rsidRPr="00F33B1C" w:rsidRDefault="00723E8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50AD830" w14:textId="77777777" w:rsidR="00723E86" w:rsidRPr="00F33B1C" w:rsidRDefault="00723E86" w:rsidP="002F2959">
            <w:pPr>
              <w:pStyle w:val="aff4"/>
            </w:pPr>
            <w:r>
              <w:t>0</w:t>
            </w:r>
          </w:p>
        </w:tc>
      </w:tr>
      <w:tr w:rsidR="00723E86" w14:paraId="709D7703" w14:textId="77777777" w:rsidTr="002F2959">
        <w:tc>
          <w:tcPr>
            <w:tcW w:w="9628" w:type="dxa"/>
            <w:gridSpan w:val="16"/>
            <w:vAlign w:val="center"/>
          </w:tcPr>
          <w:p w14:paraId="01F00932" w14:textId="7B0A1521" w:rsidR="00723E86" w:rsidRPr="00C27D95" w:rsidRDefault="00723E8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723E86" w14:paraId="61C9F018" w14:textId="77777777" w:rsidTr="002F2959">
        <w:tc>
          <w:tcPr>
            <w:tcW w:w="9628" w:type="dxa"/>
            <w:gridSpan w:val="16"/>
            <w:vAlign w:val="center"/>
          </w:tcPr>
          <w:p w14:paraId="63EBA29B" w14:textId="77777777" w:rsidR="00723E86" w:rsidRDefault="00723E86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5CC3B36E" w14:textId="77777777" w:rsidR="00723E86" w:rsidRDefault="00723E86" w:rsidP="00152CE8">
      <w:pPr>
        <w:pStyle w:val="110"/>
      </w:pPr>
    </w:p>
    <w:p w14:paraId="0971E5E0" w14:textId="22DB67B4" w:rsidR="00C118F8" w:rsidRPr="00723E86" w:rsidRDefault="00723E86" w:rsidP="00152CE8">
      <w:pPr>
        <w:pStyle w:val="110"/>
      </w:pPr>
      <w:r>
        <w:rPr>
          <w:lang w:val="en-US"/>
        </w:rPr>
        <w:t>End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выставляется в 1 по окончанию процесса.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3E86" w14:paraId="66275EDE" w14:textId="77777777" w:rsidTr="002F2959">
        <w:tc>
          <w:tcPr>
            <w:tcW w:w="9628" w:type="dxa"/>
            <w:gridSpan w:val="16"/>
            <w:vAlign w:val="center"/>
          </w:tcPr>
          <w:p w14:paraId="4AB39351" w14:textId="1F596F56" w:rsidR="00723E86" w:rsidRPr="0006079C" w:rsidRDefault="00723E86">
            <w:pPr>
              <w:pStyle w:val="aff4"/>
              <w:jc w:val="center"/>
            </w:pPr>
            <w:r>
              <w:lastRenderedPageBreak/>
              <w:t xml:space="preserve">Номер регистра </w:t>
            </w:r>
            <w:r w:rsidR="0006079C">
              <w:t>1231</w:t>
            </w:r>
          </w:p>
        </w:tc>
      </w:tr>
      <w:tr w:rsidR="00723E86" w14:paraId="7763EA34" w14:textId="77777777" w:rsidTr="002F2959">
        <w:tc>
          <w:tcPr>
            <w:tcW w:w="601" w:type="dxa"/>
          </w:tcPr>
          <w:p w14:paraId="0F6F5FB1" w14:textId="77777777" w:rsidR="00723E86" w:rsidRDefault="00723E8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EB6B223" w14:textId="77777777" w:rsidR="00723E86" w:rsidRPr="00F33B1C" w:rsidRDefault="00723E8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1DCC255" w14:textId="77777777" w:rsidR="00723E86" w:rsidRPr="00F33B1C" w:rsidRDefault="00723E8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D17F3A6" w14:textId="77777777" w:rsidR="00723E86" w:rsidRPr="00F33B1C" w:rsidRDefault="00723E8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AEAE6B2" w14:textId="77777777" w:rsidR="00723E86" w:rsidRPr="00F33B1C" w:rsidRDefault="00723E8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A11EC2" w14:textId="77777777" w:rsidR="00723E86" w:rsidRPr="00F33B1C" w:rsidRDefault="00723E86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025DCF4" w14:textId="77777777" w:rsidR="00723E86" w:rsidRPr="00F33B1C" w:rsidRDefault="00723E8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79A6CBB" w14:textId="77777777" w:rsidR="00723E86" w:rsidRPr="00F33B1C" w:rsidRDefault="00723E8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A4A37F2" w14:textId="77777777" w:rsidR="00723E86" w:rsidRPr="00F33B1C" w:rsidRDefault="00723E8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C511BF9" w14:textId="77777777" w:rsidR="00723E86" w:rsidRPr="00F33B1C" w:rsidRDefault="00723E8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EAB1038" w14:textId="77777777" w:rsidR="00723E86" w:rsidRPr="00F33B1C" w:rsidRDefault="00723E8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39A42C9" w14:textId="77777777" w:rsidR="00723E86" w:rsidRPr="00F33B1C" w:rsidRDefault="00723E8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000D809" w14:textId="77777777" w:rsidR="00723E86" w:rsidRPr="00F33B1C" w:rsidRDefault="00723E8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B6CA1E4" w14:textId="77777777" w:rsidR="00723E86" w:rsidRPr="00F33B1C" w:rsidRDefault="00723E8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18B92C1" w14:textId="77777777" w:rsidR="00723E86" w:rsidRPr="00F33B1C" w:rsidRDefault="00723E8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289B150" w14:textId="77777777" w:rsidR="00723E86" w:rsidRPr="00F33B1C" w:rsidRDefault="00723E86" w:rsidP="002F2959">
            <w:pPr>
              <w:pStyle w:val="aff4"/>
            </w:pPr>
            <w:r>
              <w:t>0</w:t>
            </w:r>
          </w:p>
        </w:tc>
      </w:tr>
      <w:tr w:rsidR="00723E86" w14:paraId="1E84DF84" w14:textId="77777777" w:rsidTr="002F2959">
        <w:tc>
          <w:tcPr>
            <w:tcW w:w="9628" w:type="dxa"/>
            <w:gridSpan w:val="16"/>
            <w:vAlign w:val="center"/>
          </w:tcPr>
          <w:p w14:paraId="4F1CCA2C" w14:textId="5F77AB0C" w:rsidR="00723E86" w:rsidRPr="00C27D95" w:rsidRDefault="00723E8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End flag</w:t>
            </w:r>
          </w:p>
        </w:tc>
      </w:tr>
      <w:tr w:rsidR="00723E86" w14:paraId="38D72B7C" w14:textId="77777777" w:rsidTr="002F2959">
        <w:tc>
          <w:tcPr>
            <w:tcW w:w="9628" w:type="dxa"/>
            <w:gridSpan w:val="16"/>
            <w:vAlign w:val="center"/>
          </w:tcPr>
          <w:p w14:paraId="6A7F8326" w14:textId="77777777" w:rsidR="00723E86" w:rsidRDefault="00723E86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5D1F434C" w14:textId="77777777" w:rsidR="00723E86" w:rsidRDefault="00723E86" w:rsidP="00152CE8">
      <w:pPr>
        <w:pStyle w:val="110"/>
      </w:pPr>
    </w:p>
    <w:p w14:paraId="18DD1E54" w14:textId="77777777" w:rsidR="0006079C" w:rsidRPr="00C27D95" w:rsidRDefault="0006079C" w:rsidP="0006079C">
      <w:pPr>
        <w:pStyle w:val="110"/>
      </w:pPr>
      <w:r>
        <w:rPr>
          <w:lang w:val="en-US"/>
        </w:rPr>
        <w:t>Proces</w:t>
      </w:r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находится в 1 если процесс запущен.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5C2BA73C" w14:textId="77777777" w:rsidTr="002F2959">
        <w:tc>
          <w:tcPr>
            <w:tcW w:w="9628" w:type="dxa"/>
            <w:gridSpan w:val="16"/>
            <w:vAlign w:val="center"/>
          </w:tcPr>
          <w:p w14:paraId="75E137EE" w14:textId="3D2A5D51" w:rsidR="0006079C" w:rsidRPr="00C27D95" w:rsidRDefault="0006079C">
            <w:pPr>
              <w:pStyle w:val="aff4"/>
              <w:jc w:val="center"/>
            </w:pPr>
            <w:r>
              <w:t xml:space="preserve">Номер регистра </w:t>
            </w:r>
            <w:r>
              <w:rPr>
                <w:lang w:val="en-US"/>
              </w:rPr>
              <w:t>1232</w:t>
            </w:r>
          </w:p>
        </w:tc>
      </w:tr>
      <w:tr w:rsidR="0006079C" w14:paraId="55E12B5E" w14:textId="77777777" w:rsidTr="002F2959">
        <w:tc>
          <w:tcPr>
            <w:tcW w:w="601" w:type="dxa"/>
          </w:tcPr>
          <w:p w14:paraId="11BB99B8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504D10D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4D4DC2F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50F9F3C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35CA86B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4B6192A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8F049AF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4787DA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433A8C3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DE1044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E22C8DC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78076B1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65624D0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1CF2877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501C18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352ADC5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340AA58E" w14:textId="77777777" w:rsidTr="002F2959">
        <w:tc>
          <w:tcPr>
            <w:tcW w:w="9628" w:type="dxa"/>
            <w:gridSpan w:val="16"/>
          </w:tcPr>
          <w:p w14:paraId="3A4995F5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Process_flag</w:t>
            </w:r>
          </w:p>
        </w:tc>
      </w:tr>
      <w:tr w:rsidR="0006079C" w14:paraId="5A92D166" w14:textId="77777777" w:rsidTr="002F2959">
        <w:tc>
          <w:tcPr>
            <w:tcW w:w="9628" w:type="dxa"/>
            <w:gridSpan w:val="16"/>
            <w:vAlign w:val="center"/>
          </w:tcPr>
          <w:p w14:paraId="177E125A" w14:textId="77777777" w:rsidR="0006079C" w:rsidRDefault="0006079C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20A5EF61" w14:textId="77777777" w:rsidR="0006079C" w:rsidRDefault="0006079C" w:rsidP="00152CE8">
      <w:pPr>
        <w:pStyle w:val="110"/>
      </w:pPr>
    </w:p>
    <w:p w14:paraId="4196181A" w14:textId="3AAF8C0E" w:rsidR="00725FE4" w:rsidRPr="0006079C" w:rsidRDefault="00725FE4" w:rsidP="00725FE4">
      <w:pPr>
        <w:pStyle w:val="110"/>
      </w:pPr>
      <w:r>
        <w:rPr>
          <w:lang w:val="en-US"/>
        </w:rPr>
        <w:t>Low</w:t>
      </w:r>
      <w:r w:rsidRPr="005813F5">
        <w:t xml:space="preserve"> </w:t>
      </w:r>
      <w:r>
        <w:t xml:space="preserve">и </w:t>
      </w:r>
      <w:r>
        <w:rPr>
          <w:lang w:val="en-US"/>
        </w:rPr>
        <w:t>High</w:t>
      </w:r>
      <w:r w:rsidRPr="005813F5">
        <w:t xml:space="preserve"> </w:t>
      </w:r>
      <w:r>
        <w:rPr>
          <w:lang w:val="en-US"/>
        </w:rPr>
        <w:t>time</w:t>
      </w:r>
      <w:r w:rsidRPr="005813F5">
        <w:t xml:space="preserve"> </w:t>
      </w:r>
      <w:r>
        <w:t xml:space="preserve">регистры образуют 32 битную </w:t>
      </w:r>
      <w:r w:rsidR="0006079C">
        <w:t xml:space="preserve">переменную определяющую время задержки. </w:t>
      </w:r>
      <w:r w:rsidR="0006079C">
        <w:rPr>
          <w:lang w:val="en-US"/>
        </w:rPr>
        <w:t>LSB</w:t>
      </w:r>
      <w:r w:rsidR="0006079C" w:rsidRPr="005813F5">
        <w:t xml:space="preserve"> – 1 </w:t>
      </w:r>
      <w:r w:rsidR="0006079C">
        <w:t>мкс.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5FE4" w14:paraId="229982E2" w14:textId="77777777" w:rsidTr="002F2959">
        <w:tc>
          <w:tcPr>
            <w:tcW w:w="9628" w:type="dxa"/>
            <w:gridSpan w:val="16"/>
            <w:vAlign w:val="center"/>
          </w:tcPr>
          <w:p w14:paraId="362773FD" w14:textId="44D63960" w:rsidR="00725FE4" w:rsidRPr="00C27D95" w:rsidRDefault="00725FE4" w:rsidP="002F2959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1233</w:t>
            </w:r>
          </w:p>
        </w:tc>
      </w:tr>
      <w:tr w:rsidR="00725FE4" w14:paraId="7F762FB8" w14:textId="77777777" w:rsidTr="002F2959">
        <w:tc>
          <w:tcPr>
            <w:tcW w:w="601" w:type="dxa"/>
          </w:tcPr>
          <w:p w14:paraId="763EE700" w14:textId="77777777" w:rsidR="00725FE4" w:rsidRDefault="00725FE4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630CF1A" w14:textId="77777777" w:rsidR="00725FE4" w:rsidRPr="00F33B1C" w:rsidRDefault="00725FE4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9860C0E" w14:textId="77777777" w:rsidR="00725FE4" w:rsidRPr="00F33B1C" w:rsidRDefault="00725FE4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6897FB5" w14:textId="77777777" w:rsidR="00725FE4" w:rsidRPr="00F33B1C" w:rsidRDefault="00725FE4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F4F7BB" w14:textId="77777777" w:rsidR="00725FE4" w:rsidRPr="00F33B1C" w:rsidRDefault="00725FE4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7D08484" w14:textId="77777777" w:rsidR="00725FE4" w:rsidRPr="00F33B1C" w:rsidRDefault="00725FE4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78B603" w14:textId="77777777" w:rsidR="00725FE4" w:rsidRPr="00F33B1C" w:rsidRDefault="00725FE4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EB66CF" w14:textId="77777777" w:rsidR="00725FE4" w:rsidRPr="00F33B1C" w:rsidRDefault="00725FE4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BD3E53F" w14:textId="77777777" w:rsidR="00725FE4" w:rsidRPr="00F33B1C" w:rsidRDefault="00725FE4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B0E77C1" w14:textId="77777777" w:rsidR="00725FE4" w:rsidRPr="00F33B1C" w:rsidRDefault="00725FE4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5150719" w14:textId="77777777" w:rsidR="00725FE4" w:rsidRPr="00F33B1C" w:rsidRDefault="00725FE4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2BE17C9" w14:textId="77777777" w:rsidR="00725FE4" w:rsidRPr="00F33B1C" w:rsidRDefault="00725FE4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1A33B5B" w14:textId="77777777" w:rsidR="00725FE4" w:rsidRPr="00F33B1C" w:rsidRDefault="00725FE4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E28FAE2" w14:textId="77777777" w:rsidR="00725FE4" w:rsidRPr="00F33B1C" w:rsidRDefault="00725FE4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52D8E5C" w14:textId="77777777" w:rsidR="00725FE4" w:rsidRPr="00F33B1C" w:rsidRDefault="00725FE4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BB4C97" w14:textId="77777777" w:rsidR="00725FE4" w:rsidRPr="00F33B1C" w:rsidRDefault="00725FE4" w:rsidP="002F2959">
            <w:pPr>
              <w:pStyle w:val="aff4"/>
            </w:pPr>
            <w:r>
              <w:t>0</w:t>
            </w:r>
          </w:p>
        </w:tc>
      </w:tr>
      <w:tr w:rsidR="00725FE4" w14:paraId="60FCD00F" w14:textId="77777777" w:rsidTr="005813F5">
        <w:tc>
          <w:tcPr>
            <w:tcW w:w="9628" w:type="dxa"/>
            <w:gridSpan w:val="16"/>
          </w:tcPr>
          <w:p w14:paraId="74119137" w14:textId="3DC43810" w:rsidR="00725FE4" w:rsidRPr="00C27D95" w:rsidRDefault="0006079C" w:rsidP="00725FE4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Low_time</w:t>
            </w:r>
          </w:p>
        </w:tc>
      </w:tr>
    </w:tbl>
    <w:p w14:paraId="7BE67FDE" w14:textId="77777777" w:rsidR="00725FE4" w:rsidRDefault="00725FE4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632177EF" w14:textId="77777777" w:rsidTr="002F2959">
        <w:tc>
          <w:tcPr>
            <w:tcW w:w="9628" w:type="dxa"/>
            <w:gridSpan w:val="16"/>
            <w:vAlign w:val="center"/>
          </w:tcPr>
          <w:p w14:paraId="6C85C69D" w14:textId="759D9072" w:rsidR="0006079C" w:rsidRPr="005813F5" w:rsidRDefault="0006079C">
            <w:pPr>
              <w:pStyle w:val="aff4"/>
              <w:jc w:val="center"/>
              <w:rPr>
                <w:lang w:val="en-US"/>
              </w:rPr>
            </w:pPr>
            <w:r>
              <w:t>Номер регистра 123</w:t>
            </w:r>
            <w:r>
              <w:rPr>
                <w:lang w:val="en-US"/>
              </w:rPr>
              <w:t>4</w:t>
            </w:r>
          </w:p>
        </w:tc>
      </w:tr>
      <w:tr w:rsidR="0006079C" w14:paraId="26003A58" w14:textId="77777777" w:rsidTr="002F2959">
        <w:tc>
          <w:tcPr>
            <w:tcW w:w="601" w:type="dxa"/>
          </w:tcPr>
          <w:p w14:paraId="1602F241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1466B5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B4DEFB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4DB29FB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E68A7B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55B53BF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BA88FAB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C9C5F53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601C294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C926FEC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8DC8781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F472061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6B1EBC7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2AEF028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C401794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1D57BED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172D6EED" w14:textId="77777777" w:rsidTr="002F2959">
        <w:tc>
          <w:tcPr>
            <w:tcW w:w="9628" w:type="dxa"/>
            <w:gridSpan w:val="16"/>
          </w:tcPr>
          <w:p w14:paraId="71CB168F" w14:textId="43CA018A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High_time</w:t>
            </w:r>
          </w:p>
        </w:tc>
      </w:tr>
    </w:tbl>
    <w:p w14:paraId="6889B653" w14:textId="77777777" w:rsidR="00725FE4" w:rsidRDefault="00725FE4" w:rsidP="00725FE4">
      <w:pPr>
        <w:pStyle w:val="110"/>
      </w:pPr>
    </w:p>
    <w:p w14:paraId="355B954B" w14:textId="67E15C1D" w:rsidR="0006079C" w:rsidRPr="00C27D95" w:rsidRDefault="0006079C" w:rsidP="0006079C">
      <w:pPr>
        <w:pStyle w:val="110"/>
      </w:pPr>
      <w:r>
        <w:rPr>
          <w:lang w:val="en-US"/>
        </w:rPr>
        <w:t>Low</w:t>
      </w:r>
      <w:r w:rsidRPr="00C27D95">
        <w:t xml:space="preserve"> </w:t>
      </w:r>
      <w:r>
        <w:t xml:space="preserve">и </w:t>
      </w:r>
      <w:r>
        <w:rPr>
          <w:lang w:val="en-US"/>
        </w:rPr>
        <w:t>High</w:t>
      </w:r>
      <w:r w:rsidRPr="00C27D95">
        <w:t xml:space="preserve"> </w:t>
      </w:r>
      <w:r>
        <w:rPr>
          <w:lang w:val="en-US"/>
        </w:rPr>
        <w:t>time</w:t>
      </w:r>
      <w:r w:rsidRPr="00C27D95">
        <w:t xml:space="preserve"> </w:t>
      </w:r>
      <w:r>
        <w:rPr>
          <w:lang w:val="en-US"/>
        </w:rPr>
        <w:t>left</w:t>
      </w:r>
      <w:r w:rsidRPr="005813F5">
        <w:t xml:space="preserve"> </w:t>
      </w:r>
      <w:r>
        <w:t xml:space="preserve">регистры образуют 32 битную переменную </w:t>
      </w:r>
      <w:r w:rsidRPr="005813F5">
        <w:t>показывающую сколько времени осталось до конца процесса.</w:t>
      </w:r>
      <w:r>
        <w:t xml:space="preserve">. </w:t>
      </w:r>
      <w:r>
        <w:rPr>
          <w:lang w:val="en-US"/>
        </w:rPr>
        <w:t>LSB</w:t>
      </w:r>
      <w:r w:rsidRPr="00C27D95">
        <w:t xml:space="preserve"> – 1 </w:t>
      </w:r>
      <w:r>
        <w:t>мкс.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33DB6D63" w14:textId="77777777" w:rsidTr="002F2959">
        <w:tc>
          <w:tcPr>
            <w:tcW w:w="9628" w:type="dxa"/>
            <w:gridSpan w:val="16"/>
            <w:vAlign w:val="center"/>
          </w:tcPr>
          <w:p w14:paraId="157B3CE2" w14:textId="16F648C2" w:rsidR="0006079C" w:rsidRPr="00C27D95" w:rsidRDefault="0006079C">
            <w:pPr>
              <w:pStyle w:val="aff4"/>
              <w:jc w:val="center"/>
            </w:pPr>
            <w:r>
              <w:t>Номер регистра 1235</w:t>
            </w:r>
          </w:p>
        </w:tc>
      </w:tr>
      <w:tr w:rsidR="0006079C" w14:paraId="0C38B54E" w14:textId="77777777" w:rsidTr="002F2959">
        <w:tc>
          <w:tcPr>
            <w:tcW w:w="601" w:type="dxa"/>
          </w:tcPr>
          <w:p w14:paraId="04004D27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A9C9102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373CA47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C23C363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30B6C47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845CC49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8BB0D53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FAE5EC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6534E1F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4E8EEB9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71B2BF7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87266D7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7E02437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CDA3137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99EDFA6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F6C6E2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13038FAF" w14:textId="77777777" w:rsidTr="002F2959">
        <w:tc>
          <w:tcPr>
            <w:tcW w:w="9628" w:type="dxa"/>
            <w:gridSpan w:val="16"/>
          </w:tcPr>
          <w:p w14:paraId="769025B5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Low_time</w:t>
            </w:r>
          </w:p>
        </w:tc>
      </w:tr>
    </w:tbl>
    <w:p w14:paraId="0AABFB07" w14:textId="77777777" w:rsidR="0006079C" w:rsidRDefault="0006079C" w:rsidP="0006079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18E8F8B9" w14:textId="77777777" w:rsidTr="002F2959">
        <w:tc>
          <w:tcPr>
            <w:tcW w:w="9628" w:type="dxa"/>
            <w:gridSpan w:val="16"/>
            <w:vAlign w:val="center"/>
          </w:tcPr>
          <w:p w14:paraId="02C9F5D7" w14:textId="42C2F18A" w:rsidR="0006079C" w:rsidRPr="00C27D95" w:rsidRDefault="0006079C">
            <w:pPr>
              <w:pStyle w:val="aff4"/>
              <w:jc w:val="center"/>
              <w:rPr>
                <w:lang w:val="en-US"/>
              </w:rPr>
            </w:pPr>
            <w:r>
              <w:t>Номер регистра 1236</w:t>
            </w:r>
          </w:p>
        </w:tc>
      </w:tr>
      <w:tr w:rsidR="0006079C" w14:paraId="3A29C8C5" w14:textId="77777777" w:rsidTr="002F2959">
        <w:tc>
          <w:tcPr>
            <w:tcW w:w="601" w:type="dxa"/>
          </w:tcPr>
          <w:p w14:paraId="3C9A8CDA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01A6828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01A7BA7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306AD8D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23CEC09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638122D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01E1A52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DE48AB0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3A9660B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BC8140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EB73224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0B6A45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1F88EB6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787DE6A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26C83EA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80D8810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7F7E2D89" w14:textId="77777777" w:rsidTr="002F2959">
        <w:tc>
          <w:tcPr>
            <w:tcW w:w="9628" w:type="dxa"/>
            <w:gridSpan w:val="16"/>
          </w:tcPr>
          <w:p w14:paraId="70080A40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High_time</w:t>
            </w:r>
          </w:p>
        </w:tc>
      </w:tr>
    </w:tbl>
    <w:p w14:paraId="394739B9" w14:textId="77777777" w:rsidR="00725FE4" w:rsidRDefault="00725FE4" w:rsidP="00152CE8">
      <w:pPr>
        <w:pStyle w:val="110"/>
      </w:pPr>
    </w:p>
    <w:p w14:paraId="2FF7A64D" w14:textId="0E149E40" w:rsidR="00723E86" w:rsidRPr="0006079C" w:rsidRDefault="0006079C" w:rsidP="00152CE8">
      <w:pPr>
        <w:pStyle w:val="110"/>
      </w:pPr>
      <w:r>
        <w:t xml:space="preserve">Регистры 1242-1245 определяют состояние </w:t>
      </w:r>
      <w:r>
        <w:rPr>
          <w:lang w:val="en-US"/>
        </w:rPr>
        <w:t>GPIO</w:t>
      </w:r>
      <w:r w:rsidRPr="005813F5">
        <w:t xml:space="preserve"> </w:t>
      </w:r>
      <w:r>
        <w:t>определенных как выход на время заданное в регистрах 1233-1234.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118F8" w14:paraId="4274739E" w14:textId="77777777" w:rsidTr="002F2959">
        <w:tc>
          <w:tcPr>
            <w:tcW w:w="9628" w:type="dxa"/>
            <w:gridSpan w:val="16"/>
            <w:vAlign w:val="center"/>
          </w:tcPr>
          <w:p w14:paraId="4A087B71" w14:textId="1812BE53" w:rsidR="00C118F8" w:rsidRPr="005813F5" w:rsidRDefault="00C118F8">
            <w:pPr>
              <w:pStyle w:val="aff4"/>
              <w:jc w:val="center"/>
            </w:pPr>
            <w:r>
              <w:t xml:space="preserve">Номер регистра </w:t>
            </w:r>
            <w:r>
              <w:rPr>
                <w:lang w:val="en-US"/>
              </w:rPr>
              <w:t>12</w:t>
            </w:r>
            <w:r w:rsidR="0006079C">
              <w:t>42</w:t>
            </w:r>
          </w:p>
        </w:tc>
      </w:tr>
      <w:tr w:rsidR="00C118F8" w14:paraId="07DB41A2" w14:textId="77777777" w:rsidTr="002F2959">
        <w:tc>
          <w:tcPr>
            <w:tcW w:w="601" w:type="dxa"/>
          </w:tcPr>
          <w:p w14:paraId="08845EE0" w14:textId="77777777" w:rsidR="00C118F8" w:rsidRDefault="00C118F8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9386F1F" w14:textId="77777777" w:rsidR="00C118F8" w:rsidRPr="00F33B1C" w:rsidRDefault="00C118F8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50BD77E" w14:textId="77777777" w:rsidR="00C118F8" w:rsidRPr="00F33B1C" w:rsidRDefault="00C118F8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256F7CF" w14:textId="77777777" w:rsidR="00C118F8" w:rsidRPr="00F33B1C" w:rsidRDefault="00C118F8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D6D7D6B" w14:textId="77777777" w:rsidR="00C118F8" w:rsidRPr="00F33B1C" w:rsidRDefault="00C118F8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C7134B5" w14:textId="77777777" w:rsidR="00C118F8" w:rsidRPr="00F33B1C" w:rsidRDefault="00C118F8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DFFDE7D" w14:textId="77777777" w:rsidR="00C118F8" w:rsidRPr="00F33B1C" w:rsidRDefault="00C118F8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C076056" w14:textId="77777777" w:rsidR="00C118F8" w:rsidRPr="00F33B1C" w:rsidRDefault="00C118F8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207B80F" w14:textId="77777777" w:rsidR="00C118F8" w:rsidRPr="00F33B1C" w:rsidRDefault="00C118F8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D2CD1BF" w14:textId="77777777" w:rsidR="00C118F8" w:rsidRPr="00F33B1C" w:rsidRDefault="00C118F8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774C00" w14:textId="77777777" w:rsidR="00C118F8" w:rsidRPr="00F33B1C" w:rsidRDefault="00C118F8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AAB7E03" w14:textId="77777777" w:rsidR="00C118F8" w:rsidRPr="00F33B1C" w:rsidRDefault="00C118F8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00DDCAE" w14:textId="77777777" w:rsidR="00C118F8" w:rsidRPr="00F33B1C" w:rsidRDefault="00C118F8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D7E3C3" w14:textId="77777777" w:rsidR="00C118F8" w:rsidRPr="00F33B1C" w:rsidRDefault="00C118F8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B49A70E" w14:textId="77777777" w:rsidR="00C118F8" w:rsidRPr="00F33B1C" w:rsidRDefault="00C118F8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39A772F" w14:textId="77777777" w:rsidR="00C118F8" w:rsidRPr="00F33B1C" w:rsidRDefault="00C118F8" w:rsidP="002F2959">
            <w:pPr>
              <w:pStyle w:val="aff4"/>
            </w:pPr>
            <w:r>
              <w:t>0</w:t>
            </w:r>
          </w:p>
        </w:tc>
      </w:tr>
      <w:tr w:rsidR="00910E71" w14:paraId="45BA4D2B" w14:textId="77777777" w:rsidTr="005813F5">
        <w:tc>
          <w:tcPr>
            <w:tcW w:w="2407" w:type="dxa"/>
            <w:gridSpan w:val="4"/>
            <w:vMerge w:val="restart"/>
            <w:vAlign w:val="center"/>
          </w:tcPr>
          <w:p w14:paraId="5E66F48D" w14:textId="1B6794BA" w:rsidR="00910E71" w:rsidRDefault="00910E71" w:rsidP="005813F5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42A16C08" w14:textId="1E182CE3" w:rsidR="00910E71" w:rsidRPr="005813F5" w:rsidRDefault="00910E71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910E71" w14:paraId="3F78B390" w14:textId="77777777" w:rsidTr="002F2959">
        <w:tc>
          <w:tcPr>
            <w:tcW w:w="2407" w:type="dxa"/>
            <w:gridSpan w:val="4"/>
            <w:vMerge/>
          </w:tcPr>
          <w:p w14:paraId="521B9E58" w14:textId="77777777" w:rsidR="00910E71" w:rsidRDefault="00910E71" w:rsidP="002F2959">
            <w:pPr>
              <w:pStyle w:val="aff4"/>
            </w:pPr>
          </w:p>
        </w:tc>
        <w:tc>
          <w:tcPr>
            <w:tcW w:w="601" w:type="dxa"/>
          </w:tcPr>
          <w:p w14:paraId="08968504" w14:textId="6FC16A60" w:rsidR="00910E71" w:rsidRDefault="00910E7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179A546" w14:textId="6A1AD7AA" w:rsidR="00910E71" w:rsidRDefault="00910E7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2C63877" w14:textId="22D07917" w:rsidR="00910E71" w:rsidRDefault="00910E7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970CC08" w14:textId="32C22326" w:rsidR="00910E71" w:rsidRDefault="00910E7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74FF51F" w14:textId="5CCB40B2" w:rsidR="00910E71" w:rsidRDefault="00910E7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7B8928" w14:textId="7C7DC8F9" w:rsidR="00910E71" w:rsidRDefault="00910E7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49AB75" w14:textId="0093F046" w:rsidR="00910E71" w:rsidRDefault="00910E7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437EDF" w14:textId="46754BA0" w:rsidR="00910E71" w:rsidRDefault="00910E7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C6702E9" w14:textId="1CE31AAF" w:rsidR="00910E71" w:rsidRDefault="00910E7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E76C94" w14:textId="027432C3" w:rsidR="00910E71" w:rsidRDefault="00910E7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73D2BA0" w14:textId="3ECC2095" w:rsidR="00910E71" w:rsidRDefault="00910E7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0BF8C5E" w14:textId="380AC162" w:rsidR="00910E71" w:rsidRDefault="00910E71" w:rsidP="002F2959">
            <w:pPr>
              <w:pStyle w:val="aff4"/>
            </w:pPr>
            <w:r>
              <w:t>12</w:t>
            </w:r>
          </w:p>
        </w:tc>
      </w:tr>
      <w:tr w:rsidR="00910E71" w14:paraId="30321B25" w14:textId="77777777" w:rsidTr="002F2959">
        <w:tc>
          <w:tcPr>
            <w:tcW w:w="2407" w:type="dxa"/>
            <w:gridSpan w:val="4"/>
          </w:tcPr>
          <w:p w14:paraId="5BB3B429" w14:textId="14F80179" w:rsidR="00910E71" w:rsidRDefault="00910E71" w:rsidP="00910E71">
            <w:pPr>
              <w:pStyle w:val="aff4"/>
            </w:pPr>
            <w:r>
              <w:t>0</w:t>
            </w:r>
          </w:p>
        </w:tc>
        <w:tc>
          <w:tcPr>
            <w:tcW w:w="601" w:type="dxa"/>
          </w:tcPr>
          <w:p w14:paraId="181372D9" w14:textId="32D377E3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3D299C2A" w14:textId="4019157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058CCFB" w14:textId="1D58F7F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69BC64DD" w14:textId="792D2C4C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1" w:type="dxa"/>
          </w:tcPr>
          <w:p w14:paraId="7B766E84" w14:textId="55094596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97AAC53" w14:textId="5FBF6D92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4231B50F" w14:textId="4DDB7153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7FBD02D" w14:textId="76975D9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1" w:type="dxa"/>
          </w:tcPr>
          <w:p w14:paraId="626E0C03" w14:textId="27EE1491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32CFBBBD" w14:textId="7397C6D4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666203AC" w14:textId="20B3B026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5933B84C" w14:textId="28796278" w:rsidR="00910E71" w:rsidRDefault="00910E71" w:rsidP="00910E71">
            <w:pPr>
              <w:pStyle w:val="aff4"/>
            </w:pPr>
            <w:r>
              <w:t>0/1</w:t>
            </w:r>
          </w:p>
        </w:tc>
      </w:tr>
    </w:tbl>
    <w:p w14:paraId="718C83C9" w14:textId="77777777" w:rsidR="00C118F8" w:rsidRDefault="00C118F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3A947EFA" w14:textId="77777777" w:rsidTr="00152CE8">
        <w:tc>
          <w:tcPr>
            <w:tcW w:w="9628" w:type="dxa"/>
            <w:gridSpan w:val="16"/>
            <w:vAlign w:val="center"/>
          </w:tcPr>
          <w:p w14:paraId="040B24EE" w14:textId="31E823F3" w:rsidR="00152CE8" w:rsidRPr="0006079C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C118F8">
              <w:rPr>
                <w:lang w:val="en-US"/>
              </w:rPr>
              <w:t>12</w:t>
            </w:r>
            <w:r w:rsidR="0006079C">
              <w:t>43</w:t>
            </w:r>
          </w:p>
        </w:tc>
      </w:tr>
      <w:tr w:rsidR="00152CE8" w14:paraId="5CC20550" w14:textId="77777777" w:rsidTr="00152CE8">
        <w:tc>
          <w:tcPr>
            <w:tcW w:w="601" w:type="dxa"/>
          </w:tcPr>
          <w:p w14:paraId="6DD8165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5DE4793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B6C93F8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F754218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0758AF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861871E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0894BC3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2C44B7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550842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02A957B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B570CA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7B4DECF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0D4747B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1855EE2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495F9E3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8A067FD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71F44416" w14:textId="77777777" w:rsidTr="00152CE8">
        <w:tc>
          <w:tcPr>
            <w:tcW w:w="9628" w:type="dxa"/>
            <w:gridSpan w:val="16"/>
            <w:vAlign w:val="center"/>
          </w:tcPr>
          <w:p w14:paraId="1A52B4F1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GPIO</w:t>
            </w:r>
          </w:p>
        </w:tc>
      </w:tr>
      <w:tr w:rsidR="00152CE8" w14:paraId="5EC65BAB" w14:textId="77777777" w:rsidTr="00152CE8">
        <w:tc>
          <w:tcPr>
            <w:tcW w:w="601" w:type="dxa"/>
          </w:tcPr>
          <w:p w14:paraId="42E4E5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23A7E7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7912955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58F8ED7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60BB08F5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02537C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57D1225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0D1E838E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66A987F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10D132F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449C343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378B4A8A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75B76AF1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188EA57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336DF70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1CAAC7F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152CE8" w14:paraId="20DDF15D" w14:textId="77777777" w:rsidTr="00152CE8">
        <w:tc>
          <w:tcPr>
            <w:tcW w:w="601" w:type="dxa"/>
          </w:tcPr>
          <w:p w14:paraId="7AB7A28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1E24AF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161C0D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E2ECD7E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48E442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0D8421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36C244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6B7986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C5F33BD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B509E99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EE10B4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7994E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551548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24A23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471379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6F24A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7D813667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646FD383" w14:textId="77777777" w:rsidTr="00152CE8">
        <w:tc>
          <w:tcPr>
            <w:tcW w:w="9628" w:type="dxa"/>
            <w:gridSpan w:val="16"/>
            <w:vAlign w:val="center"/>
          </w:tcPr>
          <w:p w14:paraId="61110168" w14:textId="2B7F3843" w:rsidR="00152CE8" w:rsidRPr="00C27D95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1244</w:t>
            </w:r>
          </w:p>
        </w:tc>
      </w:tr>
      <w:tr w:rsidR="00152CE8" w14:paraId="23CB0D7A" w14:textId="77777777" w:rsidTr="00152CE8">
        <w:tc>
          <w:tcPr>
            <w:tcW w:w="601" w:type="dxa"/>
          </w:tcPr>
          <w:p w14:paraId="3112358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29CA6A8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EB2455C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81BBB74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AF333A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1221DB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A9966A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5FC41C5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973CD34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A9404EE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8DEB69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E8D09E3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3C13523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205A4E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2352CF6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D0AD645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49DF0C4B" w14:textId="77777777" w:rsidTr="00152CE8">
        <w:tc>
          <w:tcPr>
            <w:tcW w:w="9628" w:type="dxa"/>
            <w:gridSpan w:val="16"/>
            <w:vAlign w:val="center"/>
          </w:tcPr>
          <w:p w14:paraId="3FD0D743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152CE8" w14:paraId="43EFB429" w14:textId="77777777" w:rsidTr="00152CE8">
        <w:tc>
          <w:tcPr>
            <w:tcW w:w="601" w:type="dxa"/>
          </w:tcPr>
          <w:p w14:paraId="0CE762C1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23C440D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3AF8FAF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7CC15ED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215FB7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7004AED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7EB4639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695D90DD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458B559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0D602E06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3DD2425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464708B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2E267F3E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15EC45CB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243E2F2D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00A48E3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152CE8" w14:paraId="48CECF40" w14:textId="77777777" w:rsidTr="00152CE8">
        <w:tc>
          <w:tcPr>
            <w:tcW w:w="601" w:type="dxa"/>
          </w:tcPr>
          <w:p w14:paraId="5DDF51E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B54E088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236994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3A3D4E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F2C332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DB4568E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69868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5B26D7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CEDBD4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823477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923889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3B7D5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C43675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DF4E9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1D5D6B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39BBDD8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40F1A48A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2F82D947" w14:textId="77777777" w:rsidTr="00152CE8">
        <w:tc>
          <w:tcPr>
            <w:tcW w:w="9628" w:type="dxa"/>
            <w:gridSpan w:val="16"/>
            <w:vAlign w:val="center"/>
          </w:tcPr>
          <w:p w14:paraId="11421741" w14:textId="33270601" w:rsidR="00152CE8" w:rsidRPr="00C27D95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1245</w:t>
            </w:r>
          </w:p>
        </w:tc>
      </w:tr>
      <w:tr w:rsidR="00152CE8" w14:paraId="4C615F7A" w14:textId="77777777" w:rsidTr="00152CE8">
        <w:tc>
          <w:tcPr>
            <w:tcW w:w="601" w:type="dxa"/>
          </w:tcPr>
          <w:p w14:paraId="49D64944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CC592B1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29953BE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2E3F6B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C43C9D6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A2D8AF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55F5F0E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6CE7FBD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B0765FB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5E00C61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F478F92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75BC5ED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6C518E6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258F684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9F5D9F4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7B741B9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4FABF716" w14:textId="77777777" w:rsidTr="00152CE8">
        <w:tc>
          <w:tcPr>
            <w:tcW w:w="9628" w:type="dxa"/>
            <w:gridSpan w:val="16"/>
            <w:vAlign w:val="center"/>
          </w:tcPr>
          <w:p w14:paraId="4E989C2B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152CE8" w14:paraId="7312EE5E" w14:textId="77777777" w:rsidTr="00152CE8">
        <w:tc>
          <w:tcPr>
            <w:tcW w:w="601" w:type="dxa"/>
          </w:tcPr>
          <w:p w14:paraId="1332DC30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2135E51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2BA1AFE4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74E59B30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277F66B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5D94521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1E1D635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6878E28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00978B1F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50C0E69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135A65BB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0DFD6B16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E01EEA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3B2D5755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557C297A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174FFFBF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152CE8" w14:paraId="59598296" w14:textId="77777777" w:rsidTr="00152CE8">
        <w:tc>
          <w:tcPr>
            <w:tcW w:w="601" w:type="dxa"/>
          </w:tcPr>
          <w:p w14:paraId="384F7DE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C9D637A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CFE1C6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B93A60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A545C5D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1683A1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68A850A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1E98E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FDE13E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5ADF07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CEEC88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F8F4E23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7B57AE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83959E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B3B7053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25105D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59F395E6" w14:textId="77777777" w:rsidR="00152CE8" w:rsidRDefault="00152CE8" w:rsidP="00152CE8">
      <w:pPr>
        <w:suppressAutoHyphens w:val="0"/>
        <w:spacing w:line="240" w:lineRule="auto"/>
        <w:ind w:firstLine="0"/>
        <w:jc w:val="left"/>
      </w:pPr>
      <w:r>
        <w:br w:type="page"/>
      </w:r>
    </w:p>
    <w:p w14:paraId="2525CC4E" w14:textId="77777777" w:rsidR="00C4723C" w:rsidRDefault="00C4723C">
      <w:pPr>
        <w:suppressAutoHyphens w:val="0"/>
        <w:spacing w:line="240" w:lineRule="auto"/>
        <w:ind w:firstLine="0"/>
        <w:jc w:val="left"/>
      </w:pPr>
    </w:p>
    <w:p w14:paraId="6A6F83B4" w14:textId="73FED7AA" w:rsidR="00BE53FE" w:rsidRDefault="00BE53FE" w:rsidP="00BE53FE">
      <w:pPr>
        <w:pStyle w:val="2"/>
        <w:rPr>
          <w:lang w:val="en-US"/>
        </w:rPr>
      </w:pPr>
      <w:bookmarkStart w:id="28" w:name="_Toc58771592"/>
      <w:r>
        <w:rPr>
          <w:lang w:val="en-US"/>
        </w:rPr>
        <w:t>SPI</w:t>
      </w:r>
      <w:r w:rsidRPr="007E4AA1">
        <w:rPr>
          <w:lang w:val="en-US"/>
        </w:rPr>
        <w:t xml:space="preserve"> </w:t>
      </w:r>
      <w:r>
        <w:rPr>
          <w:lang w:val="en-US"/>
        </w:rPr>
        <w:t>settings</w:t>
      </w:r>
      <w:bookmarkEnd w:id="28"/>
    </w:p>
    <w:p w14:paraId="531C7132" w14:textId="0075C438" w:rsidR="00BE53FE" w:rsidRPr="00C27D95" w:rsidRDefault="00BE53FE" w:rsidP="00BE53FE">
      <w:pPr>
        <w:pStyle w:val="110"/>
      </w:pPr>
      <w:r>
        <w:t xml:space="preserve">Регистры настроек </w:t>
      </w:r>
      <w:r w:rsidR="00FF7C36"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BE53FE" w14:paraId="2E13899C" w14:textId="77777777" w:rsidTr="002F2959">
        <w:tc>
          <w:tcPr>
            <w:tcW w:w="1129" w:type="dxa"/>
          </w:tcPr>
          <w:p w14:paraId="052F7F15" w14:textId="77777777" w:rsidR="00BE53FE" w:rsidRDefault="00BE53FE" w:rsidP="002F29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0A2AFC09" w14:textId="77777777" w:rsidR="00BE53FE" w:rsidRDefault="00BE53FE" w:rsidP="002F2959">
            <w:pPr>
              <w:pStyle w:val="aff4"/>
            </w:pPr>
            <w:r>
              <w:t>Название</w:t>
            </w:r>
          </w:p>
        </w:tc>
      </w:tr>
      <w:tr w:rsidR="00BE53FE" w14:paraId="4B1A265F" w14:textId="77777777" w:rsidTr="002F2959">
        <w:tc>
          <w:tcPr>
            <w:tcW w:w="1129" w:type="dxa"/>
          </w:tcPr>
          <w:p w14:paraId="3E93032F" w14:textId="4F13BA14" w:rsidR="00BE53FE" w:rsidRPr="00C27D95" w:rsidRDefault="00BE53FE" w:rsidP="002F2959">
            <w:pPr>
              <w:pStyle w:val="aff4"/>
            </w:pPr>
            <w:r>
              <w:t>1246</w:t>
            </w:r>
          </w:p>
        </w:tc>
        <w:tc>
          <w:tcPr>
            <w:tcW w:w="8499" w:type="dxa"/>
          </w:tcPr>
          <w:p w14:paraId="28EDEFED" w14:textId="028C7134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BE53FE" w14:paraId="08B383B4" w14:textId="77777777" w:rsidTr="002F2959">
        <w:tc>
          <w:tcPr>
            <w:tcW w:w="1129" w:type="dxa"/>
          </w:tcPr>
          <w:p w14:paraId="453EEB18" w14:textId="1B72BE2A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1247</w:t>
            </w:r>
          </w:p>
        </w:tc>
        <w:tc>
          <w:tcPr>
            <w:tcW w:w="8499" w:type="dxa"/>
          </w:tcPr>
          <w:p w14:paraId="19CDD6BB" w14:textId="2F0337E5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</w:tr>
      <w:tr w:rsidR="00BE53FE" w14:paraId="2B66F9E8" w14:textId="77777777" w:rsidTr="002F2959">
        <w:tc>
          <w:tcPr>
            <w:tcW w:w="1129" w:type="dxa"/>
          </w:tcPr>
          <w:p w14:paraId="69D0339B" w14:textId="1BF61B70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1248</w:t>
            </w:r>
          </w:p>
        </w:tc>
        <w:tc>
          <w:tcPr>
            <w:tcW w:w="8499" w:type="dxa"/>
          </w:tcPr>
          <w:p w14:paraId="7358A962" w14:textId="4B3B6F08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</w:tr>
      <w:tr w:rsidR="00BE53FE" w14:paraId="65371AD4" w14:textId="77777777" w:rsidTr="002F2959">
        <w:tc>
          <w:tcPr>
            <w:tcW w:w="1129" w:type="dxa"/>
          </w:tcPr>
          <w:p w14:paraId="288E02F0" w14:textId="4B876AC8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1249</w:t>
            </w:r>
          </w:p>
        </w:tc>
        <w:tc>
          <w:tcPr>
            <w:tcW w:w="8499" w:type="dxa"/>
          </w:tcPr>
          <w:p w14:paraId="6B1379DE" w14:textId="74F41D0C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Data_size</w:t>
            </w:r>
          </w:p>
        </w:tc>
      </w:tr>
      <w:tr w:rsidR="00BE53FE" w14:paraId="74FE62CD" w14:textId="77777777" w:rsidTr="002F2959">
        <w:tc>
          <w:tcPr>
            <w:tcW w:w="1129" w:type="dxa"/>
          </w:tcPr>
          <w:p w14:paraId="0E0D277D" w14:textId="2518655B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  <w:tc>
          <w:tcPr>
            <w:tcW w:w="8499" w:type="dxa"/>
          </w:tcPr>
          <w:p w14:paraId="29B08C2D" w14:textId="7EF1FCAB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Polarity</w:t>
            </w:r>
            <w:r w:rsidR="002F2959">
              <w:rPr>
                <w:lang w:val="en-US"/>
              </w:rPr>
              <w:t>1</w:t>
            </w:r>
          </w:p>
        </w:tc>
      </w:tr>
      <w:tr w:rsidR="00BE53FE" w14:paraId="7058113C" w14:textId="77777777" w:rsidTr="002F2959">
        <w:tc>
          <w:tcPr>
            <w:tcW w:w="1129" w:type="dxa"/>
          </w:tcPr>
          <w:p w14:paraId="5E21451D" w14:textId="33F520B6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1251</w:t>
            </w:r>
          </w:p>
        </w:tc>
        <w:tc>
          <w:tcPr>
            <w:tcW w:w="8499" w:type="dxa"/>
          </w:tcPr>
          <w:p w14:paraId="3D654014" w14:textId="6460F111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</w:tr>
      <w:tr w:rsidR="00BE53FE" w14:paraId="7679CBC8" w14:textId="77777777" w:rsidTr="002F2959">
        <w:tc>
          <w:tcPr>
            <w:tcW w:w="1129" w:type="dxa"/>
          </w:tcPr>
          <w:p w14:paraId="7D9A200E" w14:textId="5DF4B8FD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1252</w:t>
            </w:r>
          </w:p>
        </w:tc>
        <w:tc>
          <w:tcPr>
            <w:tcW w:w="8499" w:type="dxa"/>
          </w:tcPr>
          <w:p w14:paraId="1CCCC3A1" w14:textId="51A7E63D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Slave</w:t>
            </w:r>
          </w:p>
        </w:tc>
      </w:tr>
      <w:tr w:rsidR="00BE53FE" w14:paraId="5644C33C" w14:textId="77777777" w:rsidTr="002F2959">
        <w:tc>
          <w:tcPr>
            <w:tcW w:w="1129" w:type="dxa"/>
          </w:tcPr>
          <w:p w14:paraId="398B9EC2" w14:textId="106997B5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1253</w:t>
            </w:r>
          </w:p>
        </w:tc>
        <w:tc>
          <w:tcPr>
            <w:tcW w:w="8499" w:type="dxa"/>
          </w:tcPr>
          <w:p w14:paraId="3C564FEB" w14:textId="04B3F1D3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Baud</w:t>
            </w:r>
          </w:p>
        </w:tc>
      </w:tr>
      <w:tr w:rsidR="00BE53FE" w14:paraId="747008CE" w14:textId="77777777" w:rsidTr="002F2959">
        <w:tc>
          <w:tcPr>
            <w:tcW w:w="1129" w:type="dxa"/>
          </w:tcPr>
          <w:p w14:paraId="57125B66" w14:textId="090EB5A9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1254</w:t>
            </w:r>
          </w:p>
        </w:tc>
        <w:tc>
          <w:tcPr>
            <w:tcW w:w="8499" w:type="dxa"/>
          </w:tcPr>
          <w:p w14:paraId="76494885" w14:textId="1C2B7FA5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First_bit</w:t>
            </w:r>
          </w:p>
        </w:tc>
      </w:tr>
      <w:tr w:rsidR="00BE53FE" w14:paraId="56F5C656" w14:textId="77777777" w:rsidTr="002F2959">
        <w:tc>
          <w:tcPr>
            <w:tcW w:w="1129" w:type="dxa"/>
          </w:tcPr>
          <w:p w14:paraId="0552A9A6" w14:textId="2DC6B74C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1255</w:t>
            </w:r>
          </w:p>
        </w:tc>
        <w:tc>
          <w:tcPr>
            <w:tcW w:w="8499" w:type="dxa"/>
          </w:tcPr>
          <w:p w14:paraId="4F42F675" w14:textId="1A93A146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Ti_mode</w:t>
            </w:r>
          </w:p>
        </w:tc>
      </w:tr>
      <w:tr w:rsidR="00BE53FE" w14:paraId="5A4E5D32" w14:textId="77777777" w:rsidTr="002F2959">
        <w:tc>
          <w:tcPr>
            <w:tcW w:w="1129" w:type="dxa"/>
          </w:tcPr>
          <w:p w14:paraId="089D0C11" w14:textId="0B5A267A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1256</w:t>
            </w:r>
          </w:p>
        </w:tc>
        <w:tc>
          <w:tcPr>
            <w:tcW w:w="8499" w:type="dxa"/>
          </w:tcPr>
          <w:p w14:paraId="0BE48EFE" w14:textId="3BC81EB3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Init flag</w:t>
            </w:r>
          </w:p>
        </w:tc>
      </w:tr>
      <w:tr w:rsidR="00BE53FE" w14:paraId="0F2B28B3" w14:textId="77777777" w:rsidTr="002F2959">
        <w:tc>
          <w:tcPr>
            <w:tcW w:w="1129" w:type="dxa"/>
          </w:tcPr>
          <w:p w14:paraId="2868E54C" w14:textId="05C50BA9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1257</w:t>
            </w:r>
          </w:p>
        </w:tc>
        <w:tc>
          <w:tcPr>
            <w:tcW w:w="8499" w:type="dxa"/>
          </w:tcPr>
          <w:p w14:paraId="5B3158DE" w14:textId="11E2EE70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Set default</w:t>
            </w:r>
          </w:p>
        </w:tc>
      </w:tr>
    </w:tbl>
    <w:p w14:paraId="2702BEF9" w14:textId="77777777" w:rsidR="00BE53FE" w:rsidRDefault="00BE53FE" w:rsidP="00BE53FE">
      <w:pPr>
        <w:pStyle w:val="110"/>
      </w:pPr>
    </w:p>
    <w:p w14:paraId="2F6518B2" w14:textId="77777777" w:rsidR="00BE53FE" w:rsidRPr="00C27D95" w:rsidRDefault="00BE53FE" w:rsidP="00BE53FE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E53FE" w14:paraId="14FF48FD" w14:textId="77777777" w:rsidTr="002F2959">
        <w:tc>
          <w:tcPr>
            <w:tcW w:w="9628" w:type="dxa"/>
            <w:gridSpan w:val="16"/>
            <w:vAlign w:val="center"/>
          </w:tcPr>
          <w:p w14:paraId="54712E05" w14:textId="0BFB0B33" w:rsidR="00BE53FE" w:rsidRPr="005813F5" w:rsidRDefault="00BE53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F7C36">
              <w:rPr>
                <w:lang w:val="en-US"/>
              </w:rPr>
              <w:t>1246</w:t>
            </w:r>
          </w:p>
        </w:tc>
      </w:tr>
      <w:tr w:rsidR="00BE53FE" w14:paraId="1E727306" w14:textId="77777777" w:rsidTr="002F2959">
        <w:tc>
          <w:tcPr>
            <w:tcW w:w="601" w:type="dxa"/>
          </w:tcPr>
          <w:p w14:paraId="209FDD37" w14:textId="77777777" w:rsidR="00BE53FE" w:rsidRDefault="00BE53FE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FF64F83" w14:textId="77777777" w:rsidR="00BE53FE" w:rsidRPr="00F33B1C" w:rsidRDefault="00BE53FE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75527D7" w14:textId="77777777" w:rsidR="00BE53FE" w:rsidRPr="00F33B1C" w:rsidRDefault="00BE53FE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8E60F04" w14:textId="77777777" w:rsidR="00BE53FE" w:rsidRPr="00F33B1C" w:rsidRDefault="00BE53FE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CDAD0DC" w14:textId="77777777" w:rsidR="00BE53FE" w:rsidRPr="00F33B1C" w:rsidRDefault="00BE53FE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18B81E8" w14:textId="77777777" w:rsidR="00BE53FE" w:rsidRPr="00F33B1C" w:rsidRDefault="00BE53FE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0037009" w14:textId="77777777" w:rsidR="00BE53FE" w:rsidRPr="00F33B1C" w:rsidRDefault="00BE53FE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EEDB913" w14:textId="77777777" w:rsidR="00BE53FE" w:rsidRPr="00F33B1C" w:rsidRDefault="00BE53FE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0E1E366" w14:textId="77777777" w:rsidR="00BE53FE" w:rsidRPr="00F33B1C" w:rsidRDefault="00BE53FE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4DD8B06" w14:textId="77777777" w:rsidR="00BE53FE" w:rsidRPr="00F33B1C" w:rsidRDefault="00BE53FE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2B218A" w14:textId="77777777" w:rsidR="00BE53FE" w:rsidRPr="00F33B1C" w:rsidRDefault="00BE53FE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BB25761" w14:textId="77777777" w:rsidR="00BE53FE" w:rsidRPr="00F33B1C" w:rsidRDefault="00BE53FE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3CEF4D3" w14:textId="77777777" w:rsidR="00BE53FE" w:rsidRPr="00F33B1C" w:rsidRDefault="00BE53FE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59316E9" w14:textId="77777777" w:rsidR="00BE53FE" w:rsidRPr="00F33B1C" w:rsidRDefault="00BE53FE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6E2B915" w14:textId="77777777" w:rsidR="00BE53FE" w:rsidRPr="00F33B1C" w:rsidRDefault="00BE53FE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2E320E9" w14:textId="77777777" w:rsidR="00BE53FE" w:rsidRPr="00F33B1C" w:rsidRDefault="00BE53FE" w:rsidP="002F2959">
            <w:pPr>
              <w:pStyle w:val="aff4"/>
            </w:pPr>
            <w:r>
              <w:t>0</w:t>
            </w:r>
          </w:p>
        </w:tc>
      </w:tr>
      <w:tr w:rsidR="00BE53FE" w14:paraId="27B53D06" w14:textId="77777777" w:rsidTr="002F2959">
        <w:tc>
          <w:tcPr>
            <w:tcW w:w="9628" w:type="dxa"/>
            <w:gridSpan w:val="16"/>
            <w:vAlign w:val="center"/>
          </w:tcPr>
          <w:p w14:paraId="27B361A2" w14:textId="77777777" w:rsidR="00BE53FE" w:rsidRPr="00C27D95" w:rsidRDefault="00BE53FE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BE53FE" w14:paraId="75897184" w14:textId="77777777" w:rsidTr="002F2959">
        <w:tc>
          <w:tcPr>
            <w:tcW w:w="9628" w:type="dxa"/>
            <w:gridSpan w:val="16"/>
            <w:vAlign w:val="center"/>
          </w:tcPr>
          <w:p w14:paraId="6EF2D95B" w14:textId="77777777" w:rsidR="00BE53FE" w:rsidRDefault="00BE53FE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4D4BFBA" w14:textId="77777777" w:rsidR="00BE53FE" w:rsidRDefault="00BE53FE" w:rsidP="00BE53FE">
      <w:pPr>
        <w:pStyle w:val="110"/>
        <w:rPr>
          <w:lang w:val="en-US"/>
        </w:rPr>
      </w:pPr>
    </w:p>
    <w:p w14:paraId="6C63536C" w14:textId="3B55E930" w:rsidR="00BE53FE" w:rsidRPr="00C27D95" w:rsidRDefault="00FF7C36" w:rsidP="00BE53FE">
      <w:pPr>
        <w:suppressAutoHyphens w:val="0"/>
        <w:spacing w:line="240" w:lineRule="auto"/>
        <w:jc w:val="left"/>
      </w:pPr>
      <w:r>
        <w:rPr>
          <w:lang w:val="en-US"/>
        </w:rPr>
        <w:t>Mode</w:t>
      </w:r>
      <w:r>
        <w:t xml:space="preserve">. 0 – </w:t>
      </w:r>
      <w:r>
        <w:rPr>
          <w:lang w:val="en-US"/>
        </w:rPr>
        <w:t>master</w:t>
      </w:r>
      <w:r w:rsidRPr="005813F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E53FE" w14:paraId="2068ACE3" w14:textId="77777777" w:rsidTr="002F2959">
        <w:tc>
          <w:tcPr>
            <w:tcW w:w="9602" w:type="dxa"/>
            <w:gridSpan w:val="16"/>
            <w:vAlign w:val="center"/>
          </w:tcPr>
          <w:p w14:paraId="39843817" w14:textId="6A59D76E" w:rsidR="00BE53FE" w:rsidRPr="005813F5" w:rsidRDefault="00BE53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F7C36">
              <w:rPr>
                <w:lang w:val="en-US"/>
              </w:rPr>
              <w:t>1247</w:t>
            </w:r>
          </w:p>
        </w:tc>
      </w:tr>
      <w:tr w:rsidR="00BE53FE" w14:paraId="66ECC835" w14:textId="77777777" w:rsidTr="002F2959">
        <w:tc>
          <w:tcPr>
            <w:tcW w:w="601" w:type="dxa"/>
          </w:tcPr>
          <w:p w14:paraId="6ABD54D5" w14:textId="77777777" w:rsidR="00BE53FE" w:rsidRDefault="00BE53FE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C6C5D72" w14:textId="77777777" w:rsidR="00BE53FE" w:rsidRPr="00F33B1C" w:rsidRDefault="00BE53FE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449D819" w14:textId="77777777" w:rsidR="00BE53FE" w:rsidRPr="00F33B1C" w:rsidRDefault="00BE53FE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FF41051" w14:textId="77777777" w:rsidR="00BE53FE" w:rsidRPr="00F33B1C" w:rsidRDefault="00BE53FE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1230071" w14:textId="77777777" w:rsidR="00BE53FE" w:rsidRPr="00F33B1C" w:rsidRDefault="00BE53FE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6D4C332" w14:textId="77777777" w:rsidR="00BE53FE" w:rsidRPr="00F33B1C" w:rsidRDefault="00BE53FE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B512E54" w14:textId="77777777" w:rsidR="00BE53FE" w:rsidRPr="00F33B1C" w:rsidRDefault="00BE53FE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46B2C33" w14:textId="77777777" w:rsidR="00BE53FE" w:rsidRPr="00F33B1C" w:rsidRDefault="00BE53FE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E8B78B8" w14:textId="77777777" w:rsidR="00BE53FE" w:rsidRPr="00F33B1C" w:rsidRDefault="00BE53FE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7A2FCAB" w14:textId="77777777" w:rsidR="00BE53FE" w:rsidRPr="00F33B1C" w:rsidRDefault="00BE53FE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C3ED16" w14:textId="77777777" w:rsidR="00BE53FE" w:rsidRPr="00F33B1C" w:rsidRDefault="00BE53FE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16B2AFB" w14:textId="77777777" w:rsidR="00BE53FE" w:rsidRPr="00F33B1C" w:rsidRDefault="00BE53FE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75C8553" w14:textId="77777777" w:rsidR="00BE53FE" w:rsidRPr="00F33B1C" w:rsidRDefault="00BE53FE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3738617" w14:textId="77777777" w:rsidR="00BE53FE" w:rsidRPr="00F33B1C" w:rsidRDefault="00BE53FE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1EBE388" w14:textId="77777777" w:rsidR="00BE53FE" w:rsidRPr="00F33B1C" w:rsidRDefault="00BE53FE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18498F5" w14:textId="77777777" w:rsidR="00BE53FE" w:rsidRPr="00F33B1C" w:rsidRDefault="00BE53FE" w:rsidP="002F2959">
            <w:pPr>
              <w:pStyle w:val="aff4"/>
            </w:pPr>
            <w:r>
              <w:t>0</w:t>
            </w:r>
          </w:p>
        </w:tc>
      </w:tr>
      <w:tr w:rsidR="00BE53FE" w14:paraId="61483AC2" w14:textId="77777777" w:rsidTr="002F2959">
        <w:tc>
          <w:tcPr>
            <w:tcW w:w="9602" w:type="dxa"/>
            <w:gridSpan w:val="16"/>
          </w:tcPr>
          <w:p w14:paraId="24C98035" w14:textId="10D7BDC2" w:rsidR="00BE53FE" w:rsidRPr="005813F5" w:rsidRDefault="00FF7C36" w:rsidP="002F2959">
            <w:pPr>
              <w:pStyle w:val="aff4"/>
              <w:jc w:val="center"/>
            </w:pPr>
            <w:r>
              <w:rPr>
                <w:lang w:val="en-US"/>
              </w:rPr>
              <w:t>Mode</w:t>
            </w:r>
          </w:p>
        </w:tc>
      </w:tr>
      <w:tr w:rsidR="00BE53FE" w14:paraId="2DFA0E8E" w14:textId="77777777" w:rsidTr="002F2959">
        <w:tc>
          <w:tcPr>
            <w:tcW w:w="9602" w:type="dxa"/>
            <w:gridSpan w:val="16"/>
            <w:vAlign w:val="center"/>
          </w:tcPr>
          <w:p w14:paraId="2B030596" w14:textId="41E28ED9" w:rsidR="00BE53FE" w:rsidRPr="005813F5" w:rsidRDefault="00FF7C3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14BB896" w14:textId="77777777" w:rsidR="00FF7C36" w:rsidRDefault="00FF7C36" w:rsidP="00FF7C36">
      <w:pPr>
        <w:suppressAutoHyphens w:val="0"/>
        <w:spacing w:line="240" w:lineRule="auto"/>
        <w:jc w:val="left"/>
        <w:rPr>
          <w:lang w:val="en-US"/>
        </w:rPr>
      </w:pPr>
    </w:p>
    <w:p w14:paraId="42F8A14D" w14:textId="711CA4CA" w:rsidR="00FF7C36" w:rsidRPr="005813F5" w:rsidRDefault="00FF7C36" w:rsidP="00FF7C36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Direction</w:t>
      </w:r>
      <w:r w:rsidRPr="005813F5">
        <w:rPr>
          <w:lang w:val="en-US"/>
        </w:rPr>
        <w:t xml:space="preserve">. 0 – </w:t>
      </w:r>
      <w:r w:rsidRPr="007609C9">
        <w:rPr>
          <w:lang w:val="en-US"/>
        </w:rPr>
        <w:t>2</w:t>
      </w:r>
      <w:r>
        <w:rPr>
          <w:lang w:val="en-US"/>
        </w:rPr>
        <w:t>Line</w:t>
      </w:r>
      <w:r w:rsidRPr="005813F5">
        <w:rPr>
          <w:lang w:val="en-US"/>
        </w:rPr>
        <w:t>.</w:t>
      </w:r>
      <w:r w:rsidR="00361849" w:rsidRPr="007609C9">
        <w:rPr>
          <w:lang w:val="en-US"/>
        </w:rPr>
        <w:t xml:space="preserve"> </w:t>
      </w:r>
      <w:r w:rsidR="00361849">
        <w:rPr>
          <w:lang w:val="en-US"/>
        </w:rPr>
        <w:t>1 – 2Line Rx only. 2 – 1 Line/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F7C36" w14:paraId="51F05E36" w14:textId="77777777" w:rsidTr="002F2959">
        <w:tc>
          <w:tcPr>
            <w:tcW w:w="9602" w:type="dxa"/>
            <w:gridSpan w:val="16"/>
            <w:vAlign w:val="center"/>
          </w:tcPr>
          <w:p w14:paraId="5750CDB4" w14:textId="5F031224" w:rsidR="00FF7C36" w:rsidRPr="00361849" w:rsidRDefault="00FF7C36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Pr="005813F5">
              <w:t>124</w:t>
            </w:r>
            <w:r w:rsidR="00361849">
              <w:rPr>
                <w:lang w:val="en-US"/>
              </w:rPr>
              <w:t>8</w:t>
            </w:r>
          </w:p>
        </w:tc>
      </w:tr>
      <w:tr w:rsidR="00FF7C36" w14:paraId="2E0122FC" w14:textId="77777777" w:rsidTr="002F2959">
        <w:tc>
          <w:tcPr>
            <w:tcW w:w="601" w:type="dxa"/>
          </w:tcPr>
          <w:p w14:paraId="0D5B2612" w14:textId="77777777" w:rsidR="00FF7C36" w:rsidRDefault="00FF7C3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CD03BF4" w14:textId="77777777" w:rsidR="00FF7C36" w:rsidRPr="00F33B1C" w:rsidRDefault="00FF7C3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B99016A" w14:textId="77777777" w:rsidR="00FF7C36" w:rsidRPr="00F33B1C" w:rsidRDefault="00FF7C3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D8306D" w14:textId="77777777" w:rsidR="00FF7C36" w:rsidRPr="00F33B1C" w:rsidRDefault="00FF7C3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BC6952C" w14:textId="77777777" w:rsidR="00FF7C36" w:rsidRPr="00F33B1C" w:rsidRDefault="00FF7C3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C558F13" w14:textId="77777777" w:rsidR="00FF7C36" w:rsidRPr="00F33B1C" w:rsidRDefault="00FF7C3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95EC0CB" w14:textId="77777777" w:rsidR="00FF7C36" w:rsidRPr="00F33B1C" w:rsidRDefault="00FF7C3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316ED02" w14:textId="77777777" w:rsidR="00FF7C36" w:rsidRPr="00F33B1C" w:rsidRDefault="00FF7C3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18F4796" w14:textId="77777777" w:rsidR="00FF7C36" w:rsidRPr="00F33B1C" w:rsidRDefault="00FF7C3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0BA0183" w14:textId="77777777" w:rsidR="00FF7C36" w:rsidRPr="00F33B1C" w:rsidRDefault="00FF7C3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AD8C506" w14:textId="77777777" w:rsidR="00FF7C36" w:rsidRPr="00F33B1C" w:rsidRDefault="00FF7C3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90B4721" w14:textId="77777777" w:rsidR="00FF7C36" w:rsidRPr="00F33B1C" w:rsidRDefault="00FF7C3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0B48F8F" w14:textId="77777777" w:rsidR="00FF7C36" w:rsidRPr="00F33B1C" w:rsidRDefault="00FF7C3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9F4413C" w14:textId="77777777" w:rsidR="00FF7C36" w:rsidRPr="00F33B1C" w:rsidRDefault="00FF7C3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A775DEF" w14:textId="77777777" w:rsidR="00FF7C36" w:rsidRPr="00F33B1C" w:rsidRDefault="00FF7C3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05B6A12" w14:textId="77777777" w:rsidR="00FF7C36" w:rsidRPr="00F33B1C" w:rsidRDefault="00FF7C36" w:rsidP="002F2959">
            <w:pPr>
              <w:pStyle w:val="aff4"/>
            </w:pPr>
            <w:r>
              <w:t>0</w:t>
            </w:r>
          </w:p>
        </w:tc>
      </w:tr>
      <w:tr w:rsidR="00FF7C36" w14:paraId="514933F7" w14:textId="77777777" w:rsidTr="002F2959">
        <w:tc>
          <w:tcPr>
            <w:tcW w:w="9602" w:type="dxa"/>
            <w:gridSpan w:val="16"/>
          </w:tcPr>
          <w:p w14:paraId="7CA7ED58" w14:textId="77777777" w:rsidR="00FF7C36" w:rsidRPr="00C27D95" w:rsidRDefault="00FF7C36" w:rsidP="002F2959">
            <w:pPr>
              <w:pStyle w:val="aff4"/>
              <w:jc w:val="center"/>
            </w:pPr>
            <w:r>
              <w:rPr>
                <w:lang w:val="en-US"/>
              </w:rPr>
              <w:t>Mode</w:t>
            </w:r>
          </w:p>
        </w:tc>
      </w:tr>
      <w:tr w:rsidR="00FF7C36" w14:paraId="4F616D5D" w14:textId="77777777" w:rsidTr="002F2959">
        <w:tc>
          <w:tcPr>
            <w:tcW w:w="9602" w:type="dxa"/>
            <w:gridSpan w:val="16"/>
            <w:vAlign w:val="center"/>
          </w:tcPr>
          <w:p w14:paraId="005B7342" w14:textId="72EABF5C" w:rsidR="00FF7C36" w:rsidRPr="00361849" w:rsidRDefault="00FF7C36" w:rsidP="002F2959">
            <w:pPr>
              <w:pStyle w:val="aff4"/>
              <w:jc w:val="center"/>
              <w:rPr>
                <w:lang w:val="en-US"/>
              </w:rPr>
            </w:pPr>
            <w:r w:rsidRPr="005813F5">
              <w:t>0</w:t>
            </w:r>
            <w:r w:rsidR="00361849">
              <w:rPr>
                <w:lang w:val="en-US"/>
              </w:rPr>
              <w:t>/1/2</w:t>
            </w:r>
          </w:p>
        </w:tc>
      </w:tr>
    </w:tbl>
    <w:p w14:paraId="67AD6013" w14:textId="77777777" w:rsidR="00FF7C36" w:rsidRDefault="00FF7C36" w:rsidP="00FF7C36">
      <w:pPr>
        <w:suppressAutoHyphens w:val="0"/>
        <w:spacing w:line="240" w:lineRule="auto"/>
        <w:ind w:firstLine="0"/>
        <w:jc w:val="left"/>
      </w:pPr>
    </w:p>
    <w:p w14:paraId="5AFDAEA8" w14:textId="5236520C" w:rsidR="00361849" w:rsidRPr="00C27D95" w:rsidRDefault="00361849" w:rsidP="00361849">
      <w:pPr>
        <w:suppressAutoHyphens w:val="0"/>
        <w:spacing w:line="240" w:lineRule="auto"/>
        <w:jc w:val="left"/>
      </w:pPr>
      <w:r>
        <w:rPr>
          <w:lang w:val="en-US"/>
        </w:rPr>
        <w:t>Data</w:t>
      </w:r>
      <w:r w:rsidRPr="005813F5">
        <w:t xml:space="preserve"> </w:t>
      </w:r>
      <w:r>
        <w:rPr>
          <w:lang w:val="en-US"/>
        </w:rPr>
        <w:t>size</w:t>
      </w:r>
      <w:r>
        <w:t xml:space="preserve">. 0 – </w:t>
      </w:r>
      <w:r w:rsidRPr="005813F5">
        <w:t xml:space="preserve">8 </w:t>
      </w:r>
      <w:r>
        <w:rPr>
          <w:lang w:val="en-US"/>
        </w:rPr>
        <w:t>Bit</w:t>
      </w:r>
      <w:r w:rsidRPr="005813F5">
        <w:t xml:space="preserve">. </w:t>
      </w:r>
      <w:r>
        <w:rPr>
          <w:lang w:val="en-US"/>
        </w:rPr>
        <w:t>1 – 16 Bit</w:t>
      </w:r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299D07A7" w14:textId="77777777" w:rsidTr="002F2959">
        <w:tc>
          <w:tcPr>
            <w:tcW w:w="9602" w:type="dxa"/>
            <w:gridSpan w:val="16"/>
            <w:vAlign w:val="center"/>
          </w:tcPr>
          <w:p w14:paraId="51223D78" w14:textId="72026DAD" w:rsidR="00361849" w:rsidRPr="005813F5" w:rsidRDefault="00361849" w:rsidP="002F2959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124</w:t>
            </w:r>
            <w:r>
              <w:t>9</w:t>
            </w:r>
          </w:p>
        </w:tc>
      </w:tr>
      <w:tr w:rsidR="00361849" w14:paraId="171DC056" w14:textId="77777777" w:rsidTr="002F2959">
        <w:tc>
          <w:tcPr>
            <w:tcW w:w="601" w:type="dxa"/>
          </w:tcPr>
          <w:p w14:paraId="083B4A18" w14:textId="77777777" w:rsidR="00361849" w:rsidRDefault="0036184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5962593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C2C74B5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0862AB4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212B43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1856416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455D630E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ADD95E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A78B759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1EC71F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BC9B86C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4B4B7A4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3F5CF17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168E41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45C38D8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0FD7929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1DDF01FE" w14:textId="77777777" w:rsidTr="002F2959">
        <w:tc>
          <w:tcPr>
            <w:tcW w:w="9602" w:type="dxa"/>
            <w:gridSpan w:val="16"/>
          </w:tcPr>
          <w:p w14:paraId="6B685DAF" w14:textId="5945EABC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 xml:space="preserve"> </w:t>
            </w:r>
            <w:r>
              <w:rPr>
                <w:lang w:val="en-US"/>
              </w:rPr>
              <w:t>size</w:t>
            </w:r>
          </w:p>
        </w:tc>
      </w:tr>
      <w:tr w:rsidR="00361849" w14:paraId="5E949E13" w14:textId="77777777" w:rsidTr="002F2959">
        <w:tc>
          <w:tcPr>
            <w:tcW w:w="9602" w:type="dxa"/>
            <w:gridSpan w:val="16"/>
            <w:vAlign w:val="center"/>
          </w:tcPr>
          <w:p w14:paraId="0F5C2F70" w14:textId="6A4B0CDB" w:rsidR="00361849" w:rsidRPr="00361849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5813F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06811633" w14:textId="77777777" w:rsidR="00361849" w:rsidRDefault="00361849" w:rsidP="00361849">
      <w:pPr>
        <w:suppressAutoHyphens w:val="0"/>
        <w:spacing w:line="240" w:lineRule="auto"/>
        <w:jc w:val="left"/>
      </w:pPr>
    </w:p>
    <w:p w14:paraId="6F5127E9" w14:textId="55B80E46" w:rsidR="00361849" w:rsidRPr="00C27D95" w:rsidRDefault="00361849" w:rsidP="00361849">
      <w:pPr>
        <w:suppressAutoHyphens w:val="0"/>
        <w:spacing w:line="240" w:lineRule="auto"/>
        <w:jc w:val="left"/>
      </w:pPr>
      <w:r>
        <w:rPr>
          <w:lang w:val="en-US"/>
        </w:rPr>
        <w:t>Polarity</w:t>
      </w:r>
      <w:r>
        <w:t xml:space="preserve">. 0 – </w:t>
      </w:r>
      <w:r>
        <w:rPr>
          <w:lang w:val="en-US"/>
        </w:rPr>
        <w:t>Low</w:t>
      </w:r>
      <w:r w:rsidRPr="00C27D95">
        <w:t xml:space="preserve">. </w:t>
      </w:r>
      <w:r>
        <w:rPr>
          <w:lang w:val="en-US"/>
        </w:rPr>
        <w:t>1 – High</w:t>
      </w:r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00612857" w14:textId="77777777" w:rsidTr="002F2959">
        <w:tc>
          <w:tcPr>
            <w:tcW w:w="9602" w:type="dxa"/>
            <w:gridSpan w:val="16"/>
            <w:vAlign w:val="center"/>
          </w:tcPr>
          <w:p w14:paraId="17750C2F" w14:textId="0BD2A305" w:rsidR="00361849" w:rsidRPr="00C27D95" w:rsidRDefault="00361849" w:rsidP="002F2959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50</w:t>
            </w:r>
          </w:p>
        </w:tc>
      </w:tr>
      <w:tr w:rsidR="00361849" w14:paraId="7A42E7FF" w14:textId="77777777" w:rsidTr="002F2959">
        <w:tc>
          <w:tcPr>
            <w:tcW w:w="601" w:type="dxa"/>
          </w:tcPr>
          <w:p w14:paraId="2A554D1A" w14:textId="77777777" w:rsidR="00361849" w:rsidRDefault="00361849" w:rsidP="002F2959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257B9A77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1E19C0D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2C69E1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DE69756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248735E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07EAEAC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FFC7F0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DA618A8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80CB009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9CA1C4A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9AC269D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C5225CF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8148B3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CEADFA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BF53D71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51C73379" w14:textId="77777777" w:rsidTr="002F2959">
        <w:tc>
          <w:tcPr>
            <w:tcW w:w="9602" w:type="dxa"/>
            <w:gridSpan w:val="16"/>
          </w:tcPr>
          <w:p w14:paraId="73CB1A91" w14:textId="44BF2446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Polarity</w:t>
            </w:r>
          </w:p>
        </w:tc>
      </w:tr>
      <w:tr w:rsidR="00361849" w14:paraId="606F2CC8" w14:textId="77777777" w:rsidTr="002F2959">
        <w:tc>
          <w:tcPr>
            <w:tcW w:w="9602" w:type="dxa"/>
            <w:gridSpan w:val="16"/>
            <w:vAlign w:val="center"/>
          </w:tcPr>
          <w:p w14:paraId="620E7A1A" w14:textId="77777777" w:rsidR="00361849" w:rsidRPr="00C27D95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C27D9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2415DFBB" w14:textId="77777777" w:rsidR="00361849" w:rsidRDefault="00361849" w:rsidP="00361849">
      <w:pPr>
        <w:suppressAutoHyphens w:val="0"/>
        <w:spacing w:line="240" w:lineRule="auto"/>
        <w:jc w:val="left"/>
      </w:pPr>
    </w:p>
    <w:p w14:paraId="1F7839AC" w14:textId="4B868E09" w:rsidR="00361849" w:rsidRPr="005813F5" w:rsidRDefault="00361849" w:rsidP="00361849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Phase</w:t>
      </w:r>
      <w:r w:rsidRPr="005813F5">
        <w:rPr>
          <w:lang w:val="en-US"/>
        </w:rPr>
        <w:t xml:space="preserve">. 0 – </w:t>
      </w:r>
      <w:r>
        <w:rPr>
          <w:lang w:val="en-US"/>
        </w:rPr>
        <w:t>One edge</w:t>
      </w:r>
      <w:r w:rsidRPr="005813F5">
        <w:rPr>
          <w:lang w:val="en-US"/>
        </w:rPr>
        <w:t xml:space="preserve">. </w:t>
      </w:r>
      <w:r>
        <w:rPr>
          <w:lang w:val="en-US"/>
        </w:rPr>
        <w:t>1 – Two edge</w:t>
      </w:r>
      <w:r w:rsidRPr="005813F5">
        <w:rPr>
          <w:lang w:val="en-US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315E2E35" w14:textId="77777777" w:rsidTr="002F2959">
        <w:tc>
          <w:tcPr>
            <w:tcW w:w="9602" w:type="dxa"/>
            <w:gridSpan w:val="16"/>
            <w:vAlign w:val="center"/>
          </w:tcPr>
          <w:p w14:paraId="62494EBA" w14:textId="664079A2" w:rsidR="00361849" w:rsidRPr="005813F5" w:rsidRDefault="00361849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>
              <w:rPr>
                <w:lang w:val="en-US"/>
              </w:rPr>
              <w:t>1</w:t>
            </w:r>
          </w:p>
        </w:tc>
      </w:tr>
      <w:tr w:rsidR="00361849" w14:paraId="48F892E2" w14:textId="77777777" w:rsidTr="002F2959">
        <w:tc>
          <w:tcPr>
            <w:tcW w:w="601" w:type="dxa"/>
          </w:tcPr>
          <w:p w14:paraId="051F6BAB" w14:textId="77777777" w:rsidR="00361849" w:rsidRDefault="0036184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722C61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41D53FD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42BE713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4CBFC3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26558FC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7513776A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6D91360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0C8F2B6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1409BB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3C62E10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4E20191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D62E4C8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5EF7C9D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F8C5019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4E9D0B5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2913F788" w14:textId="77777777" w:rsidTr="002F2959">
        <w:tc>
          <w:tcPr>
            <w:tcW w:w="9602" w:type="dxa"/>
            <w:gridSpan w:val="16"/>
          </w:tcPr>
          <w:p w14:paraId="0327CDEF" w14:textId="0641AD34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Phase</w:t>
            </w:r>
          </w:p>
        </w:tc>
      </w:tr>
      <w:tr w:rsidR="00361849" w14:paraId="2ACD84C1" w14:textId="77777777" w:rsidTr="002F2959">
        <w:tc>
          <w:tcPr>
            <w:tcW w:w="9602" w:type="dxa"/>
            <w:gridSpan w:val="16"/>
            <w:vAlign w:val="center"/>
          </w:tcPr>
          <w:p w14:paraId="7E0BEE9A" w14:textId="77777777" w:rsidR="00361849" w:rsidRPr="00C27D95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C27D9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296AAEDD" w14:textId="77777777" w:rsidR="00361849" w:rsidRDefault="00361849" w:rsidP="00361849">
      <w:pPr>
        <w:suppressAutoHyphens w:val="0"/>
        <w:spacing w:line="240" w:lineRule="auto"/>
        <w:jc w:val="left"/>
      </w:pPr>
    </w:p>
    <w:p w14:paraId="6505A769" w14:textId="61119E28" w:rsidR="00DF55D0" w:rsidRPr="005813F5" w:rsidRDefault="00DF55D0" w:rsidP="00DF55D0">
      <w:pPr>
        <w:suppressAutoHyphens w:val="0"/>
        <w:spacing w:line="240" w:lineRule="auto"/>
        <w:jc w:val="left"/>
      </w:pPr>
      <w:r>
        <w:rPr>
          <w:lang w:val="en-US"/>
        </w:rPr>
        <w:t>Slave</w:t>
      </w:r>
      <w:r w:rsidRPr="00C27D95">
        <w:rPr>
          <w:lang w:val="en-US"/>
        </w:rPr>
        <w:t xml:space="preserve">. </w:t>
      </w:r>
      <w:r>
        <w:t>Не используется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DF55D0" w14:paraId="49D270B1" w14:textId="77777777" w:rsidTr="002F2959">
        <w:tc>
          <w:tcPr>
            <w:tcW w:w="9602" w:type="dxa"/>
            <w:gridSpan w:val="16"/>
            <w:vAlign w:val="center"/>
          </w:tcPr>
          <w:p w14:paraId="24F4439C" w14:textId="4D1750A1" w:rsidR="00DF55D0" w:rsidRPr="005813F5" w:rsidRDefault="00DF55D0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52</w:t>
            </w:r>
          </w:p>
        </w:tc>
      </w:tr>
      <w:tr w:rsidR="00DF55D0" w14:paraId="6AA1D40E" w14:textId="77777777" w:rsidTr="002F2959">
        <w:tc>
          <w:tcPr>
            <w:tcW w:w="601" w:type="dxa"/>
          </w:tcPr>
          <w:p w14:paraId="293A18E8" w14:textId="77777777" w:rsidR="00DF55D0" w:rsidRDefault="00DF55D0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4DA579F" w14:textId="77777777" w:rsidR="00DF55D0" w:rsidRPr="00F33B1C" w:rsidRDefault="00DF55D0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7603259" w14:textId="77777777" w:rsidR="00DF55D0" w:rsidRPr="00F33B1C" w:rsidRDefault="00DF55D0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0785408" w14:textId="77777777" w:rsidR="00DF55D0" w:rsidRPr="00F33B1C" w:rsidRDefault="00DF55D0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33C6643" w14:textId="77777777" w:rsidR="00DF55D0" w:rsidRPr="00F33B1C" w:rsidRDefault="00DF55D0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F2BEA63" w14:textId="77777777" w:rsidR="00DF55D0" w:rsidRPr="00F33B1C" w:rsidRDefault="00DF55D0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2CBB956" w14:textId="77777777" w:rsidR="00DF55D0" w:rsidRPr="00F33B1C" w:rsidRDefault="00DF55D0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C91E079" w14:textId="77777777" w:rsidR="00DF55D0" w:rsidRPr="00F33B1C" w:rsidRDefault="00DF55D0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5D5FB2" w14:textId="77777777" w:rsidR="00DF55D0" w:rsidRPr="00F33B1C" w:rsidRDefault="00DF55D0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02CEC0F" w14:textId="77777777" w:rsidR="00DF55D0" w:rsidRPr="00F33B1C" w:rsidRDefault="00DF55D0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668BE5C" w14:textId="77777777" w:rsidR="00DF55D0" w:rsidRPr="00F33B1C" w:rsidRDefault="00DF55D0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B5BB122" w14:textId="77777777" w:rsidR="00DF55D0" w:rsidRPr="00F33B1C" w:rsidRDefault="00DF55D0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A721D1" w14:textId="77777777" w:rsidR="00DF55D0" w:rsidRPr="00F33B1C" w:rsidRDefault="00DF55D0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1C93F2B" w14:textId="77777777" w:rsidR="00DF55D0" w:rsidRPr="00F33B1C" w:rsidRDefault="00DF55D0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893234" w14:textId="77777777" w:rsidR="00DF55D0" w:rsidRPr="00F33B1C" w:rsidRDefault="00DF55D0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A57F014" w14:textId="77777777" w:rsidR="00DF55D0" w:rsidRPr="00F33B1C" w:rsidRDefault="00DF55D0" w:rsidP="002F2959">
            <w:pPr>
              <w:pStyle w:val="aff4"/>
            </w:pPr>
            <w:r>
              <w:t>0</w:t>
            </w:r>
          </w:p>
        </w:tc>
      </w:tr>
      <w:tr w:rsidR="00DF55D0" w14:paraId="072EC77D" w14:textId="77777777" w:rsidTr="002F2959">
        <w:tc>
          <w:tcPr>
            <w:tcW w:w="9602" w:type="dxa"/>
            <w:gridSpan w:val="16"/>
          </w:tcPr>
          <w:p w14:paraId="5D50FE0B" w14:textId="2206446B" w:rsidR="00DF55D0" w:rsidRPr="00C27D95" w:rsidRDefault="00DF55D0" w:rsidP="002F2959">
            <w:pPr>
              <w:pStyle w:val="aff4"/>
              <w:jc w:val="center"/>
            </w:pPr>
            <w:r>
              <w:rPr>
                <w:lang w:val="en-US"/>
              </w:rPr>
              <w:t>Slave</w:t>
            </w:r>
          </w:p>
        </w:tc>
      </w:tr>
      <w:tr w:rsidR="00DF55D0" w14:paraId="4453F97E" w14:textId="77777777" w:rsidTr="002F2959">
        <w:tc>
          <w:tcPr>
            <w:tcW w:w="9602" w:type="dxa"/>
            <w:gridSpan w:val="16"/>
            <w:vAlign w:val="center"/>
          </w:tcPr>
          <w:p w14:paraId="28A7B192" w14:textId="6239FC16" w:rsidR="00DF55D0" w:rsidRPr="00C27D95" w:rsidRDefault="00DF55D0" w:rsidP="002F2959">
            <w:pPr>
              <w:pStyle w:val="aff4"/>
              <w:jc w:val="center"/>
              <w:rPr>
                <w:lang w:val="en-US"/>
              </w:rPr>
            </w:pPr>
            <w:r>
              <w:t>Не используется</w:t>
            </w:r>
          </w:p>
        </w:tc>
      </w:tr>
    </w:tbl>
    <w:p w14:paraId="64972D3D" w14:textId="77777777" w:rsidR="00DF55D0" w:rsidRDefault="00DF55D0" w:rsidP="00DF55D0">
      <w:pPr>
        <w:suppressAutoHyphens w:val="0"/>
        <w:spacing w:line="240" w:lineRule="auto"/>
        <w:jc w:val="left"/>
      </w:pPr>
    </w:p>
    <w:p w14:paraId="7FEE6424" w14:textId="1D00A451" w:rsidR="00DF55D0" w:rsidRPr="00C27D95" w:rsidRDefault="00DF55D0" w:rsidP="00DF55D0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Baud</w:t>
      </w:r>
      <w:r w:rsidRPr="00C27D95">
        <w:rPr>
          <w:lang w:val="en-US"/>
        </w:rPr>
        <w:t xml:space="preserve">. </w:t>
      </w:r>
      <w:r w:rsidRPr="00DF55D0">
        <w:rPr>
          <w:lang w:val="en-US"/>
        </w:rPr>
        <w:t>0 - 21MB/s, 1 - 10,5 MB/s, 2 - 5,25 MB/s, 3 - 2,625 MB/s, 4 - 1,3125 MB/s, 5 - 656,25 kB/s, 6 - 328,125 kB/s, 7 - 164,062 kB/s.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DF55D0" w14:paraId="37FBC564" w14:textId="77777777" w:rsidTr="002F2959">
        <w:tc>
          <w:tcPr>
            <w:tcW w:w="9602" w:type="dxa"/>
            <w:gridSpan w:val="16"/>
            <w:vAlign w:val="center"/>
          </w:tcPr>
          <w:p w14:paraId="7784AD5D" w14:textId="63B136C9" w:rsidR="00DF55D0" w:rsidRPr="005813F5" w:rsidRDefault="00DF55D0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53</w:t>
            </w:r>
          </w:p>
        </w:tc>
      </w:tr>
      <w:tr w:rsidR="00DF55D0" w14:paraId="317341CA" w14:textId="77777777" w:rsidTr="002F2959">
        <w:tc>
          <w:tcPr>
            <w:tcW w:w="601" w:type="dxa"/>
          </w:tcPr>
          <w:p w14:paraId="50D069DD" w14:textId="77777777" w:rsidR="00DF55D0" w:rsidRDefault="00DF55D0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67A29A3" w14:textId="77777777" w:rsidR="00DF55D0" w:rsidRPr="00F33B1C" w:rsidRDefault="00DF55D0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79C30B2" w14:textId="77777777" w:rsidR="00DF55D0" w:rsidRPr="00F33B1C" w:rsidRDefault="00DF55D0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E051EBD" w14:textId="77777777" w:rsidR="00DF55D0" w:rsidRPr="00F33B1C" w:rsidRDefault="00DF55D0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5791F16" w14:textId="77777777" w:rsidR="00DF55D0" w:rsidRPr="00F33B1C" w:rsidRDefault="00DF55D0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2AA7471" w14:textId="77777777" w:rsidR="00DF55D0" w:rsidRPr="00F33B1C" w:rsidRDefault="00DF55D0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0421102" w14:textId="77777777" w:rsidR="00DF55D0" w:rsidRPr="00F33B1C" w:rsidRDefault="00DF55D0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1933A3D" w14:textId="77777777" w:rsidR="00DF55D0" w:rsidRPr="00F33B1C" w:rsidRDefault="00DF55D0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82E1F10" w14:textId="77777777" w:rsidR="00DF55D0" w:rsidRPr="00F33B1C" w:rsidRDefault="00DF55D0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6A67AE" w14:textId="77777777" w:rsidR="00DF55D0" w:rsidRPr="00F33B1C" w:rsidRDefault="00DF55D0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91840E5" w14:textId="77777777" w:rsidR="00DF55D0" w:rsidRPr="00F33B1C" w:rsidRDefault="00DF55D0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27E845C" w14:textId="77777777" w:rsidR="00DF55D0" w:rsidRPr="00F33B1C" w:rsidRDefault="00DF55D0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AA877DE" w14:textId="77777777" w:rsidR="00DF55D0" w:rsidRPr="00F33B1C" w:rsidRDefault="00DF55D0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C0B4D33" w14:textId="77777777" w:rsidR="00DF55D0" w:rsidRPr="00F33B1C" w:rsidRDefault="00DF55D0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89D774A" w14:textId="77777777" w:rsidR="00DF55D0" w:rsidRPr="00F33B1C" w:rsidRDefault="00DF55D0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BF642F2" w14:textId="77777777" w:rsidR="00DF55D0" w:rsidRPr="00F33B1C" w:rsidRDefault="00DF55D0" w:rsidP="002F2959">
            <w:pPr>
              <w:pStyle w:val="aff4"/>
            </w:pPr>
            <w:r>
              <w:t>0</w:t>
            </w:r>
          </w:p>
        </w:tc>
      </w:tr>
      <w:tr w:rsidR="00DF55D0" w14:paraId="4808BD12" w14:textId="77777777" w:rsidTr="002F2959">
        <w:tc>
          <w:tcPr>
            <w:tcW w:w="9602" w:type="dxa"/>
            <w:gridSpan w:val="16"/>
          </w:tcPr>
          <w:p w14:paraId="2DAFB03C" w14:textId="4415522F" w:rsidR="00DF55D0" w:rsidRPr="00C27D95" w:rsidRDefault="00DF55D0" w:rsidP="002F2959">
            <w:pPr>
              <w:pStyle w:val="aff4"/>
              <w:jc w:val="center"/>
            </w:pPr>
            <w:r>
              <w:rPr>
                <w:lang w:val="en-US"/>
              </w:rPr>
              <w:t>Baud</w:t>
            </w:r>
          </w:p>
        </w:tc>
      </w:tr>
      <w:tr w:rsidR="00DF55D0" w14:paraId="44F15045" w14:textId="77777777" w:rsidTr="002F2959">
        <w:tc>
          <w:tcPr>
            <w:tcW w:w="9602" w:type="dxa"/>
            <w:gridSpan w:val="16"/>
            <w:vAlign w:val="center"/>
          </w:tcPr>
          <w:p w14:paraId="124A3C20" w14:textId="6ED68534" w:rsidR="00DF55D0" w:rsidRPr="00C27D95" w:rsidRDefault="00DF55D0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0-7</w:t>
            </w:r>
          </w:p>
        </w:tc>
      </w:tr>
    </w:tbl>
    <w:p w14:paraId="789D7B44" w14:textId="77777777" w:rsidR="001924B6" w:rsidRDefault="001924B6" w:rsidP="001924B6">
      <w:pPr>
        <w:suppressAutoHyphens w:val="0"/>
        <w:spacing w:line="240" w:lineRule="auto"/>
        <w:jc w:val="left"/>
      </w:pPr>
    </w:p>
    <w:p w14:paraId="4C8ED378" w14:textId="059F45CE" w:rsidR="001924B6" w:rsidRPr="005813F5" w:rsidRDefault="001924B6" w:rsidP="001924B6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First bit</w:t>
      </w:r>
      <w:r w:rsidRPr="00C27D95">
        <w:rPr>
          <w:lang w:val="en-US"/>
        </w:rPr>
        <w:t xml:space="preserve">. </w:t>
      </w:r>
      <w:r w:rsidRPr="005813F5">
        <w:rPr>
          <w:lang w:val="en-US"/>
        </w:rPr>
        <w:t>0 - MSB_first, 1 - LSB_first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924B6" w14:paraId="01C2D80E" w14:textId="77777777" w:rsidTr="002F2959">
        <w:tc>
          <w:tcPr>
            <w:tcW w:w="9602" w:type="dxa"/>
            <w:gridSpan w:val="16"/>
            <w:vAlign w:val="center"/>
          </w:tcPr>
          <w:p w14:paraId="1E536E80" w14:textId="2CC1CCFE" w:rsidR="001924B6" w:rsidRPr="00C27D95" w:rsidRDefault="001924B6" w:rsidP="002F2959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 w:rsidR="004F7D75">
              <w:t>4</w:t>
            </w:r>
          </w:p>
        </w:tc>
      </w:tr>
      <w:tr w:rsidR="001924B6" w14:paraId="24D46C8E" w14:textId="77777777" w:rsidTr="002F2959">
        <w:tc>
          <w:tcPr>
            <w:tcW w:w="601" w:type="dxa"/>
          </w:tcPr>
          <w:p w14:paraId="2AE7435D" w14:textId="77777777" w:rsidR="001924B6" w:rsidRDefault="001924B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5101C0F" w14:textId="77777777" w:rsidR="001924B6" w:rsidRPr="00F33B1C" w:rsidRDefault="001924B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6112AB0" w14:textId="77777777" w:rsidR="001924B6" w:rsidRPr="00F33B1C" w:rsidRDefault="001924B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B9F8777" w14:textId="77777777" w:rsidR="001924B6" w:rsidRPr="00F33B1C" w:rsidRDefault="001924B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21CBECA" w14:textId="77777777" w:rsidR="001924B6" w:rsidRPr="00F33B1C" w:rsidRDefault="001924B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3D02E38" w14:textId="77777777" w:rsidR="001924B6" w:rsidRPr="00F33B1C" w:rsidRDefault="001924B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489BDDC" w14:textId="77777777" w:rsidR="001924B6" w:rsidRPr="00F33B1C" w:rsidRDefault="001924B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3457E83" w14:textId="77777777" w:rsidR="001924B6" w:rsidRPr="00F33B1C" w:rsidRDefault="001924B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C13160B" w14:textId="77777777" w:rsidR="001924B6" w:rsidRPr="00F33B1C" w:rsidRDefault="001924B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3419583" w14:textId="77777777" w:rsidR="001924B6" w:rsidRPr="00F33B1C" w:rsidRDefault="001924B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611A39E" w14:textId="77777777" w:rsidR="001924B6" w:rsidRPr="00F33B1C" w:rsidRDefault="001924B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BEED38" w14:textId="77777777" w:rsidR="001924B6" w:rsidRPr="00F33B1C" w:rsidRDefault="001924B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09F4AE5" w14:textId="77777777" w:rsidR="001924B6" w:rsidRPr="00F33B1C" w:rsidRDefault="001924B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A090CF5" w14:textId="77777777" w:rsidR="001924B6" w:rsidRPr="00F33B1C" w:rsidRDefault="001924B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842DDB6" w14:textId="77777777" w:rsidR="001924B6" w:rsidRPr="00F33B1C" w:rsidRDefault="001924B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8404645" w14:textId="77777777" w:rsidR="001924B6" w:rsidRPr="00F33B1C" w:rsidRDefault="001924B6" w:rsidP="002F2959">
            <w:pPr>
              <w:pStyle w:val="aff4"/>
            </w:pPr>
            <w:r>
              <w:t>0</w:t>
            </w:r>
          </w:p>
        </w:tc>
      </w:tr>
      <w:tr w:rsidR="001924B6" w14:paraId="5858A281" w14:textId="77777777" w:rsidTr="002F2959">
        <w:tc>
          <w:tcPr>
            <w:tcW w:w="9602" w:type="dxa"/>
            <w:gridSpan w:val="16"/>
          </w:tcPr>
          <w:p w14:paraId="045552DD" w14:textId="5F32483F" w:rsidR="001924B6" w:rsidRPr="00C27D95" w:rsidRDefault="001924B6" w:rsidP="002F2959">
            <w:pPr>
              <w:pStyle w:val="aff4"/>
              <w:jc w:val="center"/>
            </w:pPr>
            <w:r>
              <w:rPr>
                <w:lang w:val="en-US"/>
              </w:rPr>
              <w:t>First bit</w:t>
            </w:r>
          </w:p>
        </w:tc>
      </w:tr>
      <w:tr w:rsidR="001924B6" w14:paraId="68A40A23" w14:textId="77777777" w:rsidTr="002F2959">
        <w:tc>
          <w:tcPr>
            <w:tcW w:w="9602" w:type="dxa"/>
            <w:gridSpan w:val="16"/>
            <w:vAlign w:val="center"/>
          </w:tcPr>
          <w:p w14:paraId="5B5F0DDF" w14:textId="6C4B8614" w:rsidR="001924B6" w:rsidRPr="001924B6" w:rsidRDefault="001924B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7825D0A8" w14:textId="77777777" w:rsidR="001924B6" w:rsidRDefault="001924B6" w:rsidP="001924B6">
      <w:pPr>
        <w:suppressAutoHyphens w:val="0"/>
        <w:spacing w:line="240" w:lineRule="auto"/>
        <w:jc w:val="left"/>
      </w:pPr>
    </w:p>
    <w:p w14:paraId="44AE1327" w14:textId="4AF69D1E" w:rsidR="001924B6" w:rsidRPr="005813F5" w:rsidRDefault="001924B6" w:rsidP="001924B6">
      <w:pPr>
        <w:suppressAutoHyphens w:val="0"/>
        <w:spacing w:line="240" w:lineRule="auto"/>
        <w:jc w:val="left"/>
      </w:pPr>
      <w:r>
        <w:rPr>
          <w:lang w:val="en-US"/>
        </w:rPr>
        <w:t>Ti</w:t>
      </w:r>
      <w:r w:rsidRPr="005813F5">
        <w:t xml:space="preserve"> </w:t>
      </w:r>
      <w:r>
        <w:rPr>
          <w:lang w:val="en-US"/>
        </w:rPr>
        <w:t>mode</w:t>
      </w:r>
      <w:r w:rsidRPr="005813F5">
        <w:t>.</w:t>
      </w:r>
      <w:r w:rsidRPr="001924B6">
        <w:t xml:space="preserve"> </w:t>
      </w:r>
      <w:r w:rsidRPr="005813F5">
        <w:t xml:space="preserve">0 - </w:t>
      </w:r>
      <w:r w:rsidRPr="001924B6">
        <w:rPr>
          <w:lang w:val="en-US"/>
        </w:rPr>
        <w:t>disable</w:t>
      </w:r>
      <w:r w:rsidRPr="005813F5">
        <w:t xml:space="preserve">, 1 - </w:t>
      </w:r>
      <w:r w:rsidRPr="001924B6">
        <w:rPr>
          <w:lang w:val="en-US"/>
        </w:rPr>
        <w:t>enable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924B6" w14:paraId="56D7BDCD" w14:textId="77777777" w:rsidTr="002F2959">
        <w:tc>
          <w:tcPr>
            <w:tcW w:w="9602" w:type="dxa"/>
            <w:gridSpan w:val="16"/>
            <w:vAlign w:val="center"/>
          </w:tcPr>
          <w:p w14:paraId="6521A585" w14:textId="72F82768" w:rsidR="001924B6" w:rsidRPr="00C27D95" w:rsidRDefault="001924B6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 w:rsidR="004F7D75">
              <w:t>5</w:t>
            </w:r>
          </w:p>
        </w:tc>
      </w:tr>
      <w:tr w:rsidR="001924B6" w14:paraId="0EE75009" w14:textId="77777777" w:rsidTr="002F2959">
        <w:tc>
          <w:tcPr>
            <w:tcW w:w="601" w:type="dxa"/>
          </w:tcPr>
          <w:p w14:paraId="2D993D30" w14:textId="77777777" w:rsidR="001924B6" w:rsidRDefault="001924B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ACD1A80" w14:textId="77777777" w:rsidR="001924B6" w:rsidRPr="00F33B1C" w:rsidRDefault="001924B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97E85F4" w14:textId="77777777" w:rsidR="001924B6" w:rsidRPr="00F33B1C" w:rsidRDefault="001924B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5E5B961" w14:textId="77777777" w:rsidR="001924B6" w:rsidRPr="00F33B1C" w:rsidRDefault="001924B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905B2FA" w14:textId="77777777" w:rsidR="001924B6" w:rsidRPr="00F33B1C" w:rsidRDefault="001924B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AAFFA83" w14:textId="77777777" w:rsidR="001924B6" w:rsidRPr="00F33B1C" w:rsidRDefault="001924B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C2A3753" w14:textId="77777777" w:rsidR="001924B6" w:rsidRPr="00F33B1C" w:rsidRDefault="001924B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A994CC9" w14:textId="77777777" w:rsidR="001924B6" w:rsidRPr="00F33B1C" w:rsidRDefault="001924B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623887F" w14:textId="77777777" w:rsidR="001924B6" w:rsidRPr="00F33B1C" w:rsidRDefault="001924B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3842EF" w14:textId="77777777" w:rsidR="001924B6" w:rsidRPr="00F33B1C" w:rsidRDefault="001924B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56C99A6" w14:textId="77777777" w:rsidR="001924B6" w:rsidRPr="00F33B1C" w:rsidRDefault="001924B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24F5271" w14:textId="77777777" w:rsidR="001924B6" w:rsidRPr="00F33B1C" w:rsidRDefault="001924B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81A8A6B" w14:textId="77777777" w:rsidR="001924B6" w:rsidRPr="00F33B1C" w:rsidRDefault="001924B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D3D351E" w14:textId="77777777" w:rsidR="001924B6" w:rsidRPr="00F33B1C" w:rsidRDefault="001924B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02B7852" w14:textId="77777777" w:rsidR="001924B6" w:rsidRPr="00F33B1C" w:rsidRDefault="001924B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EB3B303" w14:textId="77777777" w:rsidR="001924B6" w:rsidRPr="00F33B1C" w:rsidRDefault="001924B6" w:rsidP="002F2959">
            <w:pPr>
              <w:pStyle w:val="aff4"/>
            </w:pPr>
            <w:r>
              <w:t>0</w:t>
            </w:r>
          </w:p>
        </w:tc>
      </w:tr>
      <w:tr w:rsidR="001924B6" w14:paraId="30B0A66E" w14:textId="77777777" w:rsidTr="002F2959">
        <w:tc>
          <w:tcPr>
            <w:tcW w:w="9602" w:type="dxa"/>
            <w:gridSpan w:val="16"/>
          </w:tcPr>
          <w:p w14:paraId="5AF629DB" w14:textId="77777777" w:rsidR="001924B6" w:rsidRPr="00C27D95" w:rsidRDefault="001924B6" w:rsidP="002F2959">
            <w:pPr>
              <w:pStyle w:val="aff4"/>
              <w:jc w:val="center"/>
            </w:pPr>
            <w:r>
              <w:rPr>
                <w:lang w:val="en-US"/>
              </w:rPr>
              <w:t>First</w:t>
            </w:r>
            <w:r w:rsidRPr="005813F5">
              <w:t xml:space="preserve"> </w:t>
            </w:r>
            <w:r>
              <w:rPr>
                <w:lang w:val="en-US"/>
              </w:rPr>
              <w:t>bit</w:t>
            </w:r>
          </w:p>
        </w:tc>
      </w:tr>
      <w:tr w:rsidR="001924B6" w14:paraId="4A08D6D0" w14:textId="77777777" w:rsidTr="002F2959">
        <w:tc>
          <w:tcPr>
            <w:tcW w:w="9602" w:type="dxa"/>
            <w:gridSpan w:val="16"/>
            <w:vAlign w:val="center"/>
          </w:tcPr>
          <w:p w14:paraId="03ED84B5" w14:textId="77777777" w:rsidR="001924B6" w:rsidRPr="005813F5" w:rsidRDefault="001924B6" w:rsidP="002F2959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4D5C4087" w14:textId="05BA5427" w:rsidR="00CA144A" w:rsidRDefault="00CA144A">
      <w:pPr>
        <w:suppressAutoHyphens w:val="0"/>
        <w:spacing w:line="240" w:lineRule="auto"/>
        <w:ind w:firstLine="0"/>
        <w:jc w:val="left"/>
      </w:pPr>
      <w:r>
        <w:br w:type="page"/>
      </w:r>
    </w:p>
    <w:p w14:paraId="7E432DDC" w14:textId="6044B9A6" w:rsidR="00CC6892" w:rsidRDefault="00CC6892" w:rsidP="00CC6892">
      <w:pPr>
        <w:pStyle w:val="2"/>
        <w:rPr>
          <w:lang w:val="en-US"/>
        </w:rPr>
      </w:pPr>
      <w:bookmarkStart w:id="29" w:name="_Toc58771593"/>
      <w:r>
        <w:rPr>
          <w:lang w:val="en-US"/>
        </w:rPr>
        <w:lastRenderedPageBreak/>
        <w:t xml:space="preserve">SPI </w:t>
      </w:r>
      <w:r w:rsidRPr="007E4AA1">
        <w:rPr>
          <w:lang w:val="en-US"/>
        </w:rPr>
        <w:t>transmitter</w:t>
      </w:r>
      <w:bookmarkEnd w:id="29"/>
    </w:p>
    <w:p w14:paraId="724342BC" w14:textId="50DFBED3" w:rsidR="00CC6892" w:rsidRPr="005813F5" w:rsidRDefault="00CC6892" w:rsidP="00CC6892">
      <w:pPr>
        <w:pStyle w:val="110"/>
        <w:rPr>
          <w:lang w:val="en-US"/>
        </w:rPr>
      </w:pPr>
      <w:r>
        <w:t xml:space="preserve">Регистры передатчика </w:t>
      </w:r>
      <w:r w:rsidR="00120761"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C6892" w14:paraId="7B4BF40D" w14:textId="77777777" w:rsidTr="002F2959">
        <w:tc>
          <w:tcPr>
            <w:tcW w:w="1129" w:type="dxa"/>
          </w:tcPr>
          <w:p w14:paraId="19642334" w14:textId="77777777" w:rsidR="00CC6892" w:rsidRDefault="00CC6892" w:rsidP="002F29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1A753F0" w14:textId="77777777" w:rsidR="00CC6892" w:rsidRDefault="00CC6892" w:rsidP="002F2959">
            <w:pPr>
              <w:pStyle w:val="aff4"/>
            </w:pPr>
            <w:r>
              <w:t>Название</w:t>
            </w:r>
          </w:p>
        </w:tc>
      </w:tr>
      <w:tr w:rsidR="00CC6892" w14:paraId="2B69D0DD" w14:textId="77777777" w:rsidTr="002F2959">
        <w:tc>
          <w:tcPr>
            <w:tcW w:w="1129" w:type="dxa"/>
          </w:tcPr>
          <w:p w14:paraId="2BDE9D12" w14:textId="2CEB89BF" w:rsidR="00CC6892" w:rsidRPr="00C27D95" w:rsidRDefault="00120761" w:rsidP="002F2959">
            <w:pPr>
              <w:pStyle w:val="aff4"/>
            </w:pPr>
            <w:r>
              <w:rPr>
                <w:lang w:val="en-US"/>
              </w:rPr>
              <w:t>1266</w:t>
            </w:r>
          </w:p>
        </w:tc>
        <w:tc>
          <w:tcPr>
            <w:tcW w:w="8499" w:type="dxa"/>
          </w:tcPr>
          <w:p w14:paraId="163C893E" w14:textId="77777777" w:rsidR="00CC6892" w:rsidRPr="00C27D95" w:rsidRDefault="00CC6892" w:rsidP="002F2959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C6892" w14:paraId="6ABC001C" w14:textId="77777777" w:rsidTr="002F2959">
        <w:tc>
          <w:tcPr>
            <w:tcW w:w="1129" w:type="dxa"/>
          </w:tcPr>
          <w:p w14:paraId="157E70C0" w14:textId="12766D1B" w:rsidR="00CC6892" w:rsidRPr="0005472C" w:rsidRDefault="00120761" w:rsidP="002F2959">
            <w:pPr>
              <w:pStyle w:val="aff4"/>
            </w:pPr>
            <w:r>
              <w:t>1267</w:t>
            </w:r>
          </w:p>
        </w:tc>
        <w:tc>
          <w:tcPr>
            <w:tcW w:w="8499" w:type="dxa"/>
          </w:tcPr>
          <w:p w14:paraId="2EB82DA6" w14:textId="47849196" w:rsidR="00CC6892" w:rsidRPr="00C27D95" w:rsidRDefault="00CC6892" w:rsidP="002F2959">
            <w:pPr>
              <w:pStyle w:val="aff4"/>
            </w:pPr>
            <w:r>
              <w:rPr>
                <w:lang w:val="en-US"/>
              </w:rPr>
              <w:t>reserved</w:t>
            </w:r>
          </w:p>
        </w:tc>
      </w:tr>
      <w:tr w:rsidR="00CC6892" w14:paraId="1895EFD3" w14:textId="77777777" w:rsidTr="002F2959">
        <w:tc>
          <w:tcPr>
            <w:tcW w:w="1129" w:type="dxa"/>
          </w:tcPr>
          <w:p w14:paraId="495D24F6" w14:textId="2C46A257" w:rsidR="00CC6892" w:rsidRDefault="00120761" w:rsidP="002F2959">
            <w:pPr>
              <w:pStyle w:val="aff4"/>
            </w:pPr>
            <w:r>
              <w:t>1268</w:t>
            </w:r>
          </w:p>
        </w:tc>
        <w:tc>
          <w:tcPr>
            <w:tcW w:w="8499" w:type="dxa"/>
          </w:tcPr>
          <w:p w14:paraId="155FD5B3" w14:textId="3BA62F73" w:rsidR="00CC6892" w:rsidRPr="00C27D9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C6892" w14:paraId="37614FA1" w14:textId="77777777" w:rsidTr="002F2959">
        <w:tc>
          <w:tcPr>
            <w:tcW w:w="1129" w:type="dxa"/>
          </w:tcPr>
          <w:p w14:paraId="4B1E232E" w14:textId="3E0CADA5" w:rsidR="00CC6892" w:rsidRPr="00C27D95" w:rsidRDefault="00120761" w:rsidP="002F2959">
            <w:pPr>
              <w:pStyle w:val="aff4"/>
            </w:pPr>
            <w:r>
              <w:t>1269</w:t>
            </w:r>
          </w:p>
        </w:tc>
        <w:tc>
          <w:tcPr>
            <w:tcW w:w="8499" w:type="dxa"/>
          </w:tcPr>
          <w:p w14:paraId="5E387805" w14:textId="31767D75" w:rsidR="00CC6892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120761" w14:paraId="696F3B69" w14:textId="77777777" w:rsidTr="002F2959">
        <w:tc>
          <w:tcPr>
            <w:tcW w:w="1129" w:type="dxa"/>
          </w:tcPr>
          <w:p w14:paraId="0DA43774" w14:textId="076E643E" w:rsidR="00120761" w:rsidRPr="005813F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1270</w:t>
            </w:r>
          </w:p>
        </w:tc>
        <w:tc>
          <w:tcPr>
            <w:tcW w:w="8499" w:type="dxa"/>
          </w:tcPr>
          <w:p w14:paraId="6FF01C01" w14:textId="27B4765F" w:rsidR="00120761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7E9F0D90" w14:textId="77777777" w:rsidTr="002F2959">
        <w:tc>
          <w:tcPr>
            <w:tcW w:w="1129" w:type="dxa"/>
          </w:tcPr>
          <w:p w14:paraId="061B6CB5" w14:textId="36D839F6" w:rsidR="00120761" w:rsidRPr="005813F5" w:rsidRDefault="00120761" w:rsidP="002F2959">
            <w:pPr>
              <w:pStyle w:val="aff4"/>
            </w:pPr>
            <w:r>
              <w:t>1271</w:t>
            </w:r>
          </w:p>
        </w:tc>
        <w:tc>
          <w:tcPr>
            <w:tcW w:w="8499" w:type="dxa"/>
          </w:tcPr>
          <w:p w14:paraId="6526051D" w14:textId="1BCDB4CC" w:rsidR="00120761" w:rsidRPr="00120761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Rx_tx_flag</w:t>
            </w:r>
          </w:p>
        </w:tc>
      </w:tr>
      <w:tr w:rsidR="00C263DF" w14:paraId="34FD661D" w14:textId="77777777" w:rsidTr="002F2959">
        <w:tc>
          <w:tcPr>
            <w:tcW w:w="1129" w:type="dxa"/>
          </w:tcPr>
          <w:p w14:paraId="5619B1BC" w14:textId="784342B2" w:rsidR="00C263DF" w:rsidRPr="000E580C" w:rsidRDefault="00C263DF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1372</w:t>
            </w:r>
          </w:p>
        </w:tc>
        <w:tc>
          <w:tcPr>
            <w:tcW w:w="8499" w:type="dxa"/>
          </w:tcPr>
          <w:p w14:paraId="32C46FAF" w14:textId="55E2FB67" w:rsidR="00C263DF" w:rsidRDefault="00C263DF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Chip select</w:t>
            </w:r>
          </w:p>
        </w:tc>
      </w:tr>
      <w:tr w:rsidR="00CC6892" w:rsidRPr="005813F5" w14:paraId="4E93C4FD" w14:textId="77777777" w:rsidTr="002F2959">
        <w:tc>
          <w:tcPr>
            <w:tcW w:w="1129" w:type="dxa"/>
          </w:tcPr>
          <w:p w14:paraId="2B3897F9" w14:textId="54121E2B" w:rsidR="00CC6892" w:rsidRPr="005813F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1276</w:t>
            </w:r>
          </w:p>
        </w:tc>
        <w:tc>
          <w:tcPr>
            <w:tcW w:w="8499" w:type="dxa"/>
          </w:tcPr>
          <w:p w14:paraId="352B060C" w14:textId="25BFCAC9" w:rsidR="00CC6892" w:rsidRPr="005813F5" w:rsidRDefault="00CC6892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Pr="007609C9">
              <w:rPr>
                <w:lang w:val="en-US"/>
              </w:rPr>
              <w:t>[0]|</w:t>
            </w:r>
            <w:r>
              <w:rPr>
                <w:lang w:val="en-US"/>
              </w:rPr>
              <w:t>Data</w:t>
            </w:r>
            <w:r w:rsidRPr="007609C9">
              <w:rPr>
                <w:lang w:val="en-US"/>
              </w:rPr>
              <w:t xml:space="preserve">[1] </w:t>
            </w:r>
            <w:r w:rsidR="00120761" w:rsidRPr="005813F5">
              <w:rPr>
                <w:lang w:val="en-US"/>
              </w:rPr>
              <w:t>8 bit.</w:t>
            </w:r>
            <w:r w:rsidR="00120761" w:rsidRPr="007609C9">
              <w:rPr>
                <w:lang w:val="en-US"/>
              </w:rPr>
              <w:t xml:space="preserve"> </w:t>
            </w:r>
            <w:r w:rsidR="00120761">
              <w:rPr>
                <w:lang w:val="en-US"/>
              </w:rPr>
              <w:t>Data</w:t>
            </w:r>
            <w:r w:rsidR="00120761" w:rsidRPr="007609C9">
              <w:rPr>
                <w:lang w:val="en-US"/>
              </w:rPr>
              <w:t xml:space="preserve">[0] 16 </w:t>
            </w:r>
            <w:r w:rsidR="00120761">
              <w:rPr>
                <w:lang w:val="en-US"/>
              </w:rPr>
              <w:t>bit</w:t>
            </w:r>
            <w:r w:rsidR="00120761" w:rsidRPr="007609C9">
              <w:rPr>
                <w:lang w:val="en-US"/>
              </w:rPr>
              <w:t>.</w:t>
            </w:r>
            <w:r w:rsidRPr="005813F5">
              <w:rPr>
                <w:lang w:val="en-US"/>
              </w:rPr>
              <w:t xml:space="preserve"> </w:t>
            </w:r>
          </w:p>
        </w:tc>
      </w:tr>
      <w:tr w:rsidR="00CC6892" w:rsidRPr="005813F5" w14:paraId="095D9F70" w14:textId="77777777" w:rsidTr="002F2959">
        <w:tc>
          <w:tcPr>
            <w:tcW w:w="1129" w:type="dxa"/>
          </w:tcPr>
          <w:p w14:paraId="15F8F475" w14:textId="14B94E6F" w:rsidR="00CC6892" w:rsidRPr="00120761" w:rsidRDefault="00120761" w:rsidP="002F2959">
            <w:pPr>
              <w:pStyle w:val="aff4"/>
            </w:pPr>
            <w:r w:rsidRPr="005813F5">
              <w:t>1307</w:t>
            </w:r>
          </w:p>
        </w:tc>
        <w:tc>
          <w:tcPr>
            <w:tcW w:w="8499" w:type="dxa"/>
          </w:tcPr>
          <w:p w14:paraId="0AC6D81E" w14:textId="764D18E6" w:rsidR="00CC6892" w:rsidRPr="00120761" w:rsidRDefault="00CC689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Pr="00120761">
              <w:rPr>
                <w:lang w:val="en-US"/>
              </w:rPr>
              <w:t>[</w:t>
            </w:r>
            <w:r w:rsidR="00120761" w:rsidRPr="00120761">
              <w:rPr>
                <w:lang w:val="en-US"/>
              </w:rPr>
              <w:t>62</w:t>
            </w:r>
            <w:r w:rsidRPr="00120761">
              <w:rPr>
                <w:lang w:val="en-US"/>
              </w:rPr>
              <w:t>]|</w:t>
            </w:r>
            <w:r>
              <w:rPr>
                <w:lang w:val="en-US"/>
              </w:rPr>
              <w:t>Data</w:t>
            </w:r>
            <w:r w:rsidRPr="00120761">
              <w:rPr>
                <w:lang w:val="en-US"/>
              </w:rPr>
              <w:t>[</w:t>
            </w:r>
            <w:r w:rsidR="00120761" w:rsidRPr="00120761">
              <w:rPr>
                <w:lang w:val="en-US"/>
              </w:rPr>
              <w:t xml:space="preserve">63 8 </w:t>
            </w:r>
            <w:r w:rsidR="00120761">
              <w:rPr>
                <w:lang w:val="en-US"/>
              </w:rPr>
              <w:t xml:space="preserve">bit. Data[31] 16 bit </w:t>
            </w:r>
          </w:p>
        </w:tc>
      </w:tr>
    </w:tbl>
    <w:p w14:paraId="67BA496D" w14:textId="2B33B727" w:rsidR="00CC6892" w:rsidRPr="00C263DF" w:rsidRDefault="00C263DF" w:rsidP="00CC6892">
      <w:pPr>
        <w:pStyle w:val="110"/>
        <w:rPr>
          <w:lang w:val="en-US"/>
        </w:rPr>
      </w:pPr>
      <w:r w:rsidRPr="000E580C">
        <w:br/>
      </w:r>
      <w:r w:rsidRPr="000E580C">
        <w:tab/>
      </w:r>
      <w:r>
        <w:t xml:space="preserve">Перед использованием </w:t>
      </w:r>
      <w:r>
        <w:rPr>
          <w:lang w:val="en-US"/>
        </w:rPr>
        <w:t>SPI</w:t>
      </w:r>
      <w:r w:rsidRPr="000E580C">
        <w:t xml:space="preserve">, </w:t>
      </w:r>
      <w:r>
        <w:t xml:space="preserve">необходимо провести инициализацию </w:t>
      </w:r>
      <w:r>
        <w:rPr>
          <w:lang w:val="en-US"/>
        </w:rPr>
        <w:t>SPI</w:t>
      </w:r>
      <w:r w:rsidRPr="000E580C">
        <w:t xml:space="preserve"> </w:t>
      </w:r>
      <w:r>
        <w:t xml:space="preserve">и инициализацию </w:t>
      </w:r>
      <w:r>
        <w:rPr>
          <w:lang w:val="en-US"/>
        </w:rPr>
        <w:t>SPI</w:t>
      </w:r>
      <w:r w:rsidRPr="000E580C">
        <w:t xml:space="preserve"> </w:t>
      </w:r>
      <w:r>
        <w:rPr>
          <w:lang w:val="en-US"/>
        </w:rPr>
        <w:t>chip</w:t>
      </w:r>
      <w:r w:rsidRPr="000E580C">
        <w:t>_</w:t>
      </w:r>
      <w:r>
        <w:rPr>
          <w:lang w:val="en-US"/>
        </w:rPr>
        <w:t>select</w:t>
      </w:r>
      <w:r w:rsidRPr="000E580C">
        <w:t xml:space="preserve">. </w:t>
      </w:r>
      <w:r>
        <w:t>Иначе запросы не будут исполнятся.</w:t>
      </w:r>
    </w:p>
    <w:p w14:paraId="709FCE36" w14:textId="77777777" w:rsidR="00CC6892" w:rsidRPr="00C27D95" w:rsidRDefault="00CC6892" w:rsidP="00CC6892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299E335A" w14:textId="77777777" w:rsidTr="002F2959">
        <w:tc>
          <w:tcPr>
            <w:tcW w:w="9628" w:type="dxa"/>
            <w:gridSpan w:val="16"/>
            <w:vAlign w:val="center"/>
          </w:tcPr>
          <w:p w14:paraId="3DB6D1DF" w14:textId="3A7A8C6F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120761">
              <w:rPr>
                <w:lang w:val="en-US"/>
              </w:rPr>
              <w:t>1266</w:t>
            </w:r>
          </w:p>
        </w:tc>
      </w:tr>
      <w:tr w:rsidR="00CC6892" w14:paraId="73050137" w14:textId="77777777" w:rsidTr="002F2959">
        <w:tc>
          <w:tcPr>
            <w:tcW w:w="601" w:type="dxa"/>
          </w:tcPr>
          <w:p w14:paraId="3524C748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EFDE8D9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DDAC8EA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5A8B0E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5956DF3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0A809A1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9860CD3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A6E25B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B468AFC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C4EBBCB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38710D9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E0DDA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8646CD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35701D0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BED4C27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98F2180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CC6892" w14:paraId="577F3945" w14:textId="77777777" w:rsidTr="002F2959">
        <w:tc>
          <w:tcPr>
            <w:tcW w:w="9628" w:type="dxa"/>
            <w:gridSpan w:val="16"/>
            <w:vAlign w:val="center"/>
          </w:tcPr>
          <w:p w14:paraId="220C9364" w14:textId="77777777" w:rsidR="00CC6892" w:rsidRPr="00C27D95" w:rsidRDefault="00CC6892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C6892" w14:paraId="0CABD053" w14:textId="77777777" w:rsidTr="002F2959">
        <w:tc>
          <w:tcPr>
            <w:tcW w:w="9628" w:type="dxa"/>
            <w:gridSpan w:val="16"/>
            <w:vAlign w:val="center"/>
          </w:tcPr>
          <w:p w14:paraId="46C4F305" w14:textId="77777777" w:rsidR="00CC6892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663BAE6" w14:textId="77777777" w:rsidR="00CC6892" w:rsidRDefault="00CC6892" w:rsidP="00CC6892">
      <w:pPr>
        <w:pStyle w:val="110"/>
        <w:rPr>
          <w:lang w:val="en-US"/>
        </w:rPr>
      </w:pPr>
    </w:p>
    <w:p w14:paraId="55F1F9DC" w14:textId="440223B5" w:rsidR="00120761" w:rsidRPr="00C27D95" w:rsidRDefault="00120761" w:rsidP="00120761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</w:t>
      </w:r>
      <w:r>
        <w:rPr>
          <w:lang w:val="en-US"/>
        </w:rPr>
        <w:t>32 (64)</w:t>
      </w:r>
      <w:r>
        <w:t>. Если записать более отправка не произойдет.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20761" w14:paraId="31893747" w14:textId="77777777" w:rsidTr="002F2959">
        <w:tc>
          <w:tcPr>
            <w:tcW w:w="9628" w:type="dxa"/>
            <w:gridSpan w:val="16"/>
            <w:vAlign w:val="center"/>
          </w:tcPr>
          <w:p w14:paraId="3F0B5A05" w14:textId="3A1D0E39" w:rsidR="00120761" w:rsidRPr="00C27D95" w:rsidRDefault="00120761">
            <w:pPr>
              <w:pStyle w:val="aff4"/>
              <w:jc w:val="center"/>
            </w:pPr>
            <w:r>
              <w:t>Номер регистра 1268</w:t>
            </w:r>
          </w:p>
        </w:tc>
      </w:tr>
      <w:tr w:rsidR="00120761" w14:paraId="004896B7" w14:textId="77777777" w:rsidTr="002F2959">
        <w:tc>
          <w:tcPr>
            <w:tcW w:w="601" w:type="dxa"/>
          </w:tcPr>
          <w:p w14:paraId="781A60E0" w14:textId="77777777" w:rsidR="00120761" w:rsidRDefault="00120761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7037986" w14:textId="77777777" w:rsidR="00120761" w:rsidRPr="00F33B1C" w:rsidRDefault="00120761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59BECE" w14:textId="77777777" w:rsidR="00120761" w:rsidRPr="00F33B1C" w:rsidRDefault="00120761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CF9B65C" w14:textId="77777777" w:rsidR="00120761" w:rsidRPr="00F33B1C" w:rsidRDefault="00120761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D5B2E0" w14:textId="77777777" w:rsidR="00120761" w:rsidRPr="00F33B1C" w:rsidRDefault="0012076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B3C11D7" w14:textId="77777777" w:rsidR="00120761" w:rsidRPr="00F33B1C" w:rsidRDefault="0012076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855679" w14:textId="77777777" w:rsidR="00120761" w:rsidRPr="00F33B1C" w:rsidRDefault="0012076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853330D" w14:textId="77777777" w:rsidR="00120761" w:rsidRPr="00F33B1C" w:rsidRDefault="0012076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ADA646C" w14:textId="77777777" w:rsidR="00120761" w:rsidRPr="00F33B1C" w:rsidRDefault="0012076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74B4FE4" w14:textId="77777777" w:rsidR="00120761" w:rsidRPr="00F33B1C" w:rsidRDefault="0012076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448A56" w14:textId="77777777" w:rsidR="00120761" w:rsidRPr="00F33B1C" w:rsidRDefault="0012076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37BDB09" w14:textId="77777777" w:rsidR="00120761" w:rsidRPr="00F33B1C" w:rsidRDefault="0012076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18EC14A" w14:textId="77777777" w:rsidR="00120761" w:rsidRPr="00F33B1C" w:rsidRDefault="0012076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C99DF44" w14:textId="77777777" w:rsidR="00120761" w:rsidRPr="00F33B1C" w:rsidRDefault="0012076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6171411" w14:textId="77777777" w:rsidR="00120761" w:rsidRPr="00F33B1C" w:rsidRDefault="0012076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E697F62" w14:textId="77777777" w:rsidR="00120761" w:rsidRPr="00F33B1C" w:rsidRDefault="00120761" w:rsidP="002F2959">
            <w:pPr>
              <w:pStyle w:val="aff4"/>
            </w:pPr>
            <w:r>
              <w:t>0</w:t>
            </w:r>
          </w:p>
        </w:tc>
      </w:tr>
      <w:tr w:rsidR="00120761" w14:paraId="27BE6A4F" w14:textId="77777777" w:rsidTr="002F2959">
        <w:tc>
          <w:tcPr>
            <w:tcW w:w="9628" w:type="dxa"/>
            <w:gridSpan w:val="16"/>
            <w:vAlign w:val="center"/>
          </w:tcPr>
          <w:p w14:paraId="7BCAA239" w14:textId="77777777" w:rsidR="00120761" w:rsidRPr="00FB7EB1" w:rsidRDefault="00120761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120761" w14:paraId="77A15BFB" w14:textId="77777777" w:rsidTr="002F2959">
        <w:tc>
          <w:tcPr>
            <w:tcW w:w="9628" w:type="dxa"/>
            <w:gridSpan w:val="16"/>
            <w:vAlign w:val="center"/>
          </w:tcPr>
          <w:p w14:paraId="4F011577" w14:textId="77777777" w:rsidR="00120761" w:rsidRPr="00C27D95" w:rsidRDefault="00120761" w:rsidP="002F2959">
            <w:pPr>
              <w:pStyle w:val="aff4"/>
              <w:jc w:val="center"/>
            </w:pPr>
            <w:r>
              <w:t>0-128</w:t>
            </w:r>
          </w:p>
        </w:tc>
      </w:tr>
    </w:tbl>
    <w:p w14:paraId="33476B73" w14:textId="77777777" w:rsidR="00120761" w:rsidRDefault="00120761" w:rsidP="00CC6892">
      <w:pPr>
        <w:pStyle w:val="110"/>
        <w:rPr>
          <w:lang w:val="en-US"/>
        </w:rPr>
      </w:pPr>
    </w:p>
    <w:p w14:paraId="2B05CC9E" w14:textId="2D617FC5" w:rsidR="00CC6892" w:rsidRPr="00C27D95" w:rsidRDefault="00CC6892" w:rsidP="00CC6892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>регистр запуска отправки данных по</w:t>
      </w:r>
      <w:r w:rsidR="00CF6157">
        <w:t xml:space="preserve"> </w:t>
      </w:r>
      <w:r w:rsidR="00CF6157">
        <w:rPr>
          <w:lang w:val="en-US"/>
        </w:rPr>
        <w:t>SPI</w:t>
      </w:r>
      <w:r w:rsidRPr="00C27D95">
        <w:t xml:space="preserve">. </w:t>
      </w:r>
      <w:r>
        <w:t xml:space="preserve">При записи 1 будет отправлена посылка длиной </w:t>
      </w:r>
      <w:r>
        <w:rPr>
          <w:lang w:val="en-US"/>
        </w:rPr>
        <w:t>len</w:t>
      </w:r>
      <w:r w:rsidRPr="00C27D95">
        <w:t xml:space="preserve"> </w:t>
      </w:r>
      <w:r>
        <w:t xml:space="preserve">из массива </w:t>
      </w:r>
      <w:r>
        <w:rPr>
          <w:lang w:val="en-US"/>
        </w:rPr>
        <w:t>Data</w:t>
      </w:r>
      <w:r w:rsidRPr="00C27D95">
        <w:t xml:space="preserve">[]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2412E96A" w14:textId="77777777" w:rsidTr="002F2959">
        <w:tc>
          <w:tcPr>
            <w:tcW w:w="9628" w:type="dxa"/>
            <w:gridSpan w:val="16"/>
            <w:vAlign w:val="center"/>
          </w:tcPr>
          <w:p w14:paraId="188792AE" w14:textId="2B8BC307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120761">
              <w:rPr>
                <w:lang w:val="en-US"/>
              </w:rPr>
              <w:t>1269</w:t>
            </w:r>
          </w:p>
        </w:tc>
      </w:tr>
      <w:tr w:rsidR="00CC6892" w14:paraId="6941F629" w14:textId="77777777" w:rsidTr="002F2959">
        <w:tc>
          <w:tcPr>
            <w:tcW w:w="601" w:type="dxa"/>
          </w:tcPr>
          <w:p w14:paraId="049156F0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6C0D6FB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F0431F3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EFD1E28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F7AA711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F681C67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816848A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E79C44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A62B964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6EFF41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54336DB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E9C4C05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1D3B34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574F622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31351B1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731B6E4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CC6892" w14:paraId="26FFC961" w14:textId="77777777" w:rsidTr="002F2959">
        <w:tc>
          <w:tcPr>
            <w:tcW w:w="9628" w:type="dxa"/>
            <w:gridSpan w:val="16"/>
            <w:vAlign w:val="center"/>
          </w:tcPr>
          <w:p w14:paraId="228D6F9E" w14:textId="77777777" w:rsidR="00CC6892" w:rsidRPr="00C27D95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C6892" w14:paraId="7175DE5E" w14:textId="77777777" w:rsidTr="002F2959">
        <w:tc>
          <w:tcPr>
            <w:tcW w:w="9628" w:type="dxa"/>
            <w:gridSpan w:val="16"/>
            <w:vAlign w:val="center"/>
          </w:tcPr>
          <w:p w14:paraId="3DDD64EE" w14:textId="77777777" w:rsidR="00CC6892" w:rsidRDefault="00CC6892" w:rsidP="002F2959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51E0A92B" w14:textId="77777777" w:rsidR="00CC6892" w:rsidRDefault="00CC6892" w:rsidP="00CC6892">
      <w:pPr>
        <w:pStyle w:val="110"/>
        <w:rPr>
          <w:lang w:val="en-US"/>
        </w:rPr>
      </w:pPr>
    </w:p>
    <w:p w14:paraId="32C6BB8D" w14:textId="1A5652C3" w:rsidR="00CC6892" w:rsidRDefault="00120761" w:rsidP="00CC6892">
      <w:pPr>
        <w:pStyle w:val="110"/>
      </w:pPr>
      <w:r w:rsidRPr="00120761">
        <w:rPr>
          <w:lang w:val="en-US"/>
        </w:rPr>
        <w:t>Transaction</w:t>
      </w:r>
      <w:r w:rsidRPr="005813F5">
        <w:t xml:space="preserve"> </w:t>
      </w:r>
      <w:r w:rsidRPr="00120761">
        <w:rPr>
          <w:lang w:val="en-US"/>
        </w:rPr>
        <w:t>end</w:t>
      </w:r>
      <w:r w:rsidR="00CC6892" w:rsidRPr="00C27D95">
        <w:t xml:space="preserve">– </w:t>
      </w:r>
      <w:r w:rsidR="00CC6892">
        <w:t>регистр отображающий завершение транзакции. Перед отправкой сбрасывается в 0. После отправки всех байтов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6F4B3BE9" w14:textId="77777777" w:rsidTr="002F2959">
        <w:tc>
          <w:tcPr>
            <w:tcW w:w="9628" w:type="dxa"/>
            <w:gridSpan w:val="16"/>
            <w:vAlign w:val="center"/>
          </w:tcPr>
          <w:p w14:paraId="1ADB6F58" w14:textId="213C08B2" w:rsidR="00CC6892" w:rsidRPr="00C27D95" w:rsidRDefault="00CC6892">
            <w:pPr>
              <w:pStyle w:val="aff4"/>
              <w:jc w:val="center"/>
            </w:pPr>
            <w:r>
              <w:t xml:space="preserve">Номер регистра </w:t>
            </w:r>
            <w:r w:rsidR="00120761">
              <w:t>1270</w:t>
            </w:r>
          </w:p>
        </w:tc>
      </w:tr>
      <w:tr w:rsidR="00CC6892" w14:paraId="68A42B69" w14:textId="77777777" w:rsidTr="002F2959">
        <w:tc>
          <w:tcPr>
            <w:tcW w:w="601" w:type="dxa"/>
          </w:tcPr>
          <w:p w14:paraId="34465BA5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36A87B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DEA1A7F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9077398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DEA78FE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7307BE4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0DCEF1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EC8C9B9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7EF6D56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7425FBF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860049E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69E0041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67CBC2B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A4B8F85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FCDA93F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E2BE1C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120761" w14:paraId="4687F654" w14:textId="77777777" w:rsidTr="005813F5">
        <w:tc>
          <w:tcPr>
            <w:tcW w:w="9628" w:type="dxa"/>
            <w:gridSpan w:val="16"/>
          </w:tcPr>
          <w:p w14:paraId="2673E0E8" w14:textId="0C483225" w:rsidR="00120761" w:rsidRPr="00FB7EB1" w:rsidRDefault="0012076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05E9D51F" w14:textId="77777777" w:rsidTr="002F2959">
        <w:tc>
          <w:tcPr>
            <w:tcW w:w="9628" w:type="dxa"/>
            <w:gridSpan w:val="16"/>
            <w:vAlign w:val="center"/>
          </w:tcPr>
          <w:p w14:paraId="04BDF197" w14:textId="1C3EB50C" w:rsidR="00120761" w:rsidRDefault="00120761" w:rsidP="002F2959">
            <w:pPr>
              <w:pStyle w:val="aff4"/>
              <w:jc w:val="center"/>
            </w:pPr>
            <w:r>
              <w:lastRenderedPageBreak/>
              <w:t>0/1</w:t>
            </w:r>
          </w:p>
        </w:tc>
      </w:tr>
    </w:tbl>
    <w:p w14:paraId="76A1C0A1" w14:textId="77777777" w:rsidR="00CC6892" w:rsidRDefault="00CC6892" w:rsidP="00CC6892">
      <w:pPr>
        <w:suppressAutoHyphens w:val="0"/>
        <w:spacing w:line="240" w:lineRule="auto"/>
        <w:jc w:val="left"/>
        <w:rPr>
          <w:lang w:val="en-US"/>
        </w:rPr>
      </w:pPr>
    </w:p>
    <w:p w14:paraId="751737C4" w14:textId="7B4E96FC" w:rsidR="00120761" w:rsidRPr="005813F5" w:rsidRDefault="00120761" w:rsidP="00120761">
      <w:pPr>
        <w:pStyle w:val="110"/>
        <w:rPr>
          <w:lang w:val="en-US"/>
        </w:rPr>
      </w:pPr>
      <w:r>
        <w:rPr>
          <w:lang w:val="en-US"/>
        </w:rPr>
        <w:t>Rx</w:t>
      </w:r>
      <w:r w:rsidRPr="005813F5">
        <w:t>_</w:t>
      </w:r>
      <w:r>
        <w:rPr>
          <w:lang w:val="en-US"/>
        </w:rPr>
        <w:t>tx</w:t>
      </w:r>
      <w:r w:rsidRPr="005813F5">
        <w:t>_</w:t>
      </w:r>
      <w:r>
        <w:rPr>
          <w:lang w:val="en-US"/>
        </w:rPr>
        <w:t>flag</w:t>
      </w:r>
      <w:r w:rsidRPr="005813F5">
        <w:t xml:space="preserve">. </w:t>
      </w:r>
      <w:r>
        <w:t xml:space="preserve">Если выставлен в 1, то транзакция </w:t>
      </w:r>
      <w:r w:rsidR="00FD2CC9">
        <w:t xml:space="preserve">происходит в режиме приема/передачи. Принятые данные будут сложены в регистры данных </w:t>
      </w:r>
      <w:r w:rsidR="00FD2CC9">
        <w:rPr>
          <w:lang w:val="en-US"/>
        </w:rPr>
        <w:t>SPI receive.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20761" w14:paraId="60D1A9B2" w14:textId="77777777" w:rsidTr="002F2959">
        <w:tc>
          <w:tcPr>
            <w:tcW w:w="9628" w:type="dxa"/>
            <w:gridSpan w:val="16"/>
            <w:vAlign w:val="center"/>
          </w:tcPr>
          <w:p w14:paraId="16C363A0" w14:textId="77777777" w:rsidR="00120761" w:rsidRPr="00C27D95" w:rsidRDefault="00120761" w:rsidP="002F2959">
            <w:pPr>
              <w:pStyle w:val="aff4"/>
              <w:jc w:val="center"/>
            </w:pPr>
            <w:r>
              <w:t>Номер регистра 1270</w:t>
            </w:r>
          </w:p>
        </w:tc>
      </w:tr>
      <w:tr w:rsidR="00120761" w14:paraId="623318B0" w14:textId="77777777" w:rsidTr="002F2959">
        <w:tc>
          <w:tcPr>
            <w:tcW w:w="601" w:type="dxa"/>
          </w:tcPr>
          <w:p w14:paraId="6667F0D2" w14:textId="77777777" w:rsidR="00120761" w:rsidRDefault="00120761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C8E9C5B" w14:textId="77777777" w:rsidR="00120761" w:rsidRPr="00F33B1C" w:rsidRDefault="00120761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6111065" w14:textId="77777777" w:rsidR="00120761" w:rsidRPr="00F33B1C" w:rsidRDefault="00120761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AEDB85" w14:textId="77777777" w:rsidR="00120761" w:rsidRPr="00F33B1C" w:rsidRDefault="00120761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A283537" w14:textId="77777777" w:rsidR="00120761" w:rsidRPr="00F33B1C" w:rsidRDefault="0012076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8E45C9" w14:textId="77777777" w:rsidR="00120761" w:rsidRPr="00F33B1C" w:rsidRDefault="0012076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41822CF" w14:textId="77777777" w:rsidR="00120761" w:rsidRPr="00F33B1C" w:rsidRDefault="0012076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CFC4388" w14:textId="77777777" w:rsidR="00120761" w:rsidRPr="00F33B1C" w:rsidRDefault="0012076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4B77433" w14:textId="77777777" w:rsidR="00120761" w:rsidRPr="00F33B1C" w:rsidRDefault="0012076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CF1A06B" w14:textId="77777777" w:rsidR="00120761" w:rsidRPr="00F33B1C" w:rsidRDefault="0012076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CA4052E" w14:textId="77777777" w:rsidR="00120761" w:rsidRPr="00F33B1C" w:rsidRDefault="0012076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B67AD85" w14:textId="77777777" w:rsidR="00120761" w:rsidRPr="00F33B1C" w:rsidRDefault="0012076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378B23E" w14:textId="77777777" w:rsidR="00120761" w:rsidRPr="00F33B1C" w:rsidRDefault="0012076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5AAFCB" w14:textId="77777777" w:rsidR="00120761" w:rsidRPr="00F33B1C" w:rsidRDefault="0012076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16CC38" w14:textId="77777777" w:rsidR="00120761" w:rsidRPr="00F33B1C" w:rsidRDefault="0012076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7A57981" w14:textId="77777777" w:rsidR="00120761" w:rsidRPr="00F33B1C" w:rsidRDefault="00120761" w:rsidP="002F2959">
            <w:pPr>
              <w:pStyle w:val="aff4"/>
            </w:pPr>
            <w:r>
              <w:t>0</w:t>
            </w:r>
          </w:p>
        </w:tc>
      </w:tr>
      <w:tr w:rsidR="00120761" w14:paraId="0634AB47" w14:textId="77777777" w:rsidTr="002F2959">
        <w:tc>
          <w:tcPr>
            <w:tcW w:w="9628" w:type="dxa"/>
            <w:gridSpan w:val="16"/>
          </w:tcPr>
          <w:p w14:paraId="5D46F512" w14:textId="77777777" w:rsidR="00120761" w:rsidRPr="00FB7EB1" w:rsidRDefault="00120761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41963569" w14:textId="77777777" w:rsidTr="002F2959">
        <w:tc>
          <w:tcPr>
            <w:tcW w:w="9628" w:type="dxa"/>
            <w:gridSpan w:val="16"/>
            <w:vAlign w:val="center"/>
          </w:tcPr>
          <w:p w14:paraId="2D9B8050" w14:textId="77777777" w:rsidR="00120761" w:rsidRDefault="00120761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0E6C771B" w14:textId="77777777" w:rsidR="00CC6892" w:rsidRDefault="00CC6892" w:rsidP="00CC6892">
      <w:pPr>
        <w:suppressAutoHyphens w:val="0"/>
        <w:spacing w:line="240" w:lineRule="auto"/>
        <w:ind w:firstLine="0"/>
        <w:jc w:val="left"/>
      </w:pPr>
    </w:p>
    <w:p w14:paraId="722200E0" w14:textId="77777777" w:rsidR="00CC6892" w:rsidRPr="00C27D95" w:rsidRDefault="00CC6892" w:rsidP="00CC6892">
      <w:pPr>
        <w:suppressAutoHyphens w:val="0"/>
        <w:spacing w:line="240" w:lineRule="auto"/>
        <w:jc w:val="left"/>
      </w:pPr>
      <w:r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19F55BB9" w14:textId="77777777" w:rsidTr="002F2959">
        <w:tc>
          <w:tcPr>
            <w:tcW w:w="9628" w:type="dxa"/>
            <w:gridSpan w:val="16"/>
            <w:vAlign w:val="center"/>
          </w:tcPr>
          <w:p w14:paraId="1D8888D0" w14:textId="4654452F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D2CC9">
              <w:rPr>
                <w:lang w:val="en-US"/>
              </w:rPr>
              <w:t>1276</w:t>
            </w:r>
          </w:p>
        </w:tc>
      </w:tr>
      <w:tr w:rsidR="00CC6892" w14:paraId="6C81DA92" w14:textId="77777777" w:rsidTr="002F2959">
        <w:tc>
          <w:tcPr>
            <w:tcW w:w="601" w:type="dxa"/>
          </w:tcPr>
          <w:p w14:paraId="74CC789C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33BDF8C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AFBE6D6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CD36592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4EC9D54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45C9322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E853D3E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88B4EB7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577821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DA865ED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5B0A12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E0744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C89946C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50FB77F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6FF48D2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997747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FD2CC9" w14:paraId="4037B392" w14:textId="77777777" w:rsidTr="005813F5">
        <w:tc>
          <w:tcPr>
            <w:tcW w:w="9628" w:type="dxa"/>
            <w:gridSpan w:val="16"/>
            <w:vAlign w:val="center"/>
          </w:tcPr>
          <w:p w14:paraId="43918212" w14:textId="1878672C" w:rsidR="00FD2CC9" w:rsidRPr="005813F5" w:rsidRDefault="00FD2CC9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8 Bit mode</w:t>
            </w:r>
          </w:p>
        </w:tc>
      </w:tr>
      <w:tr w:rsidR="00CC6892" w14:paraId="6887327C" w14:textId="77777777" w:rsidTr="002F2959">
        <w:tc>
          <w:tcPr>
            <w:tcW w:w="4814" w:type="dxa"/>
            <w:gridSpan w:val="8"/>
            <w:vAlign w:val="center"/>
          </w:tcPr>
          <w:p w14:paraId="4CAB15F0" w14:textId="77777777" w:rsidR="00CC6892" w:rsidRPr="00C27D95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5A757E9D" w14:textId="77777777" w:rsidR="00CC6892" w:rsidRPr="00C27D95" w:rsidRDefault="00CC6892" w:rsidP="002F2959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CC6892" w14:paraId="01048D68" w14:textId="77777777" w:rsidTr="002F2959">
        <w:tc>
          <w:tcPr>
            <w:tcW w:w="4814" w:type="dxa"/>
            <w:gridSpan w:val="8"/>
            <w:vAlign w:val="center"/>
          </w:tcPr>
          <w:p w14:paraId="25A8BD01" w14:textId="77777777" w:rsidR="00CC6892" w:rsidRPr="00FC73CA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55678FCD" w14:textId="77777777" w:rsidR="00CC6892" w:rsidRPr="00C27D95" w:rsidRDefault="00CC6892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FD2CC9" w14:paraId="5B835896" w14:textId="77777777" w:rsidTr="002F2959">
        <w:tc>
          <w:tcPr>
            <w:tcW w:w="9628" w:type="dxa"/>
            <w:gridSpan w:val="16"/>
            <w:vAlign w:val="center"/>
          </w:tcPr>
          <w:p w14:paraId="57BBD265" w14:textId="4BB2AA16" w:rsidR="00FD2CC9" w:rsidRDefault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16 Bit mode</w:t>
            </w:r>
          </w:p>
        </w:tc>
      </w:tr>
      <w:tr w:rsidR="00FD2CC9" w14:paraId="266949A0" w14:textId="77777777" w:rsidTr="002F2959">
        <w:tc>
          <w:tcPr>
            <w:tcW w:w="9628" w:type="dxa"/>
            <w:gridSpan w:val="16"/>
            <w:vAlign w:val="center"/>
          </w:tcPr>
          <w:p w14:paraId="614B7235" w14:textId="5892FDFC" w:rsidR="00FD2CC9" w:rsidRDefault="00FD2CC9" w:rsidP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</w:tr>
      <w:tr w:rsidR="00FD2CC9" w14:paraId="75E27CEA" w14:textId="77777777" w:rsidTr="002F2959">
        <w:tc>
          <w:tcPr>
            <w:tcW w:w="9628" w:type="dxa"/>
            <w:gridSpan w:val="16"/>
            <w:vAlign w:val="center"/>
          </w:tcPr>
          <w:p w14:paraId="029A5604" w14:textId="1A269539" w:rsidR="00FD2CC9" w:rsidRDefault="00FD2CC9" w:rsidP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75BA1690" w14:textId="77777777" w:rsidR="00FD2CC9" w:rsidRDefault="00FD2CC9" w:rsidP="00FD2CC9">
      <w:pPr>
        <w:suppressAutoHyphens w:val="0"/>
        <w:spacing w:line="240" w:lineRule="auto"/>
        <w:jc w:val="left"/>
      </w:pPr>
    </w:p>
    <w:p w14:paraId="3DD2201B" w14:textId="77777777" w:rsidR="00FD2CC9" w:rsidRPr="00C27D95" w:rsidRDefault="00FD2CC9" w:rsidP="00FD2CC9">
      <w:pPr>
        <w:suppressAutoHyphens w:val="0"/>
        <w:spacing w:line="240" w:lineRule="auto"/>
        <w:jc w:val="left"/>
      </w:pPr>
      <w:r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D2CC9" w14:paraId="7B0503F4" w14:textId="77777777" w:rsidTr="002F2959">
        <w:tc>
          <w:tcPr>
            <w:tcW w:w="9628" w:type="dxa"/>
            <w:gridSpan w:val="16"/>
            <w:vAlign w:val="center"/>
          </w:tcPr>
          <w:p w14:paraId="4126728B" w14:textId="420B1790" w:rsidR="00FD2CC9" w:rsidRPr="00C27D95" w:rsidRDefault="00FD2CC9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1307</w:t>
            </w:r>
          </w:p>
        </w:tc>
      </w:tr>
      <w:tr w:rsidR="00FD2CC9" w14:paraId="427D2799" w14:textId="77777777" w:rsidTr="002F2959">
        <w:tc>
          <w:tcPr>
            <w:tcW w:w="601" w:type="dxa"/>
          </w:tcPr>
          <w:p w14:paraId="0A759018" w14:textId="77777777" w:rsidR="00FD2CC9" w:rsidRDefault="00FD2CC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B25A449" w14:textId="77777777" w:rsidR="00FD2CC9" w:rsidRPr="00F33B1C" w:rsidRDefault="00FD2CC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E1C6DDE" w14:textId="77777777" w:rsidR="00FD2CC9" w:rsidRPr="00F33B1C" w:rsidRDefault="00FD2CC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3AFC653" w14:textId="77777777" w:rsidR="00FD2CC9" w:rsidRPr="00F33B1C" w:rsidRDefault="00FD2CC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582E79" w14:textId="77777777" w:rsidR="00FD2CC9" w:rsidRPr="00F33B1C" w:rsidRDefault="00FD2CC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6FBCD5F" w14:textId="77777777" w:rsidR="00FD2CC9" w:rsidRPr="00F33B1C" w:rsidRDefault="00FD2CC9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028144" w14:textId="77777777" w:rsidR="00FD2CC9" w:rsidRPr="00F33B1C" w:rsidRDefault="00FD2CC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C25D9AF" w14:textId="77777777" w:rsidR="00FD2CC9" w:rsidRPr="00F33B1C" w:rsidRDefault="00FD2CC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31CC918" w14:textId="77777777" w:rsidR="00FD2CC9" w:rsidRPr="00F33B1C" w:rsidRDefault="00FD2CC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25B723D" w14:textId="77777777" w:rsidR="00FD2CC9" w:rsidRPr="00F33B1C" w:rsidRDefault="00FD2CC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93A63CE" w14:textId="77777777" w:rsidR="00FD2CC9" w:rsidRPr="00F33B1C" w:rsidRDefault="00FD2CC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013A0EA" w14:textId="77777777" w:rsidR="00FD2CC9" w:rsidRPr="00F33B1C" w:rsidRDefault="00FD2CC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C110AFF" w14:textId="77777777" w:rsidR="00FD2CC9" w:rsidRPr="00F33B1C" w:rsidRDefault="00FD2CC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4DFB83F" w14:textId="77777777" w:rsidR="00FD2CC9" w:rsidRPr="00F33B1C" w:rsidRDefault="00FD2CC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5AC1A08" w14:textId="77777777" w:rsidR="00FD2CC9" w:rsidRPr="00F33B1C" w:rsidRDefault="00FD2CC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66F9A3E" w14:textId="77777777" w:rsidR="00FD2CC9" w:rsidRPr="00F33B1C" w:rsidRDefault="00FD2CC9" w:rsidP="002F2959">
            <w:pPr>
              <w:pStyle w:val="aff4"/>
            </w:pPr>
            <w:r>
              <w:t>0</w:t>
            </w:r>
          </w:p>
        </w:tc>
      </w:tr>
      <w:tr w:rsidR="00FD2CC9" w14:paraId="7733E7BE" w14:textId="77777777" w:rsidTr="002F2959">
        <w:tc>
          <w:tcPr>
            <w:tcW w:w="9628" w:type="dxa"/>
            <w:gridSpan w:val="16"/>
            <w:vAlign w:val="center"/>
          </w:tcPr>
          <w:p w14:paraId="5664E1B6" w14:textId="77777777" w:rsidR="00FD2CC9" w:rsidRPr="00C27D95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8 Bit mode</w:t>
            </w:r>
          </w:p>
        </w:tc>
      </w:tr>
      <w:tr w:rsidR="00FD2CC9" w14:paraId="23B1D154" w14:textId="77777777" w:rsidTr="002F2959">
        <w:tc>
          <w:tcPr>
            <w:tcW w:w="4814" w:type="dxa"/>
            <w:gridSpan w:val="8"/>
            <w:vAlign w:val="center"/>
          </w:tcPr>
          <w:p w14:paraId="1D4E620E" w14:textId="44B8A470" w:rsidR="00FD2CC9" w:rsidRPr="00C27D95" w:rsidRDefault="00FD2CC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>
              <w:rPr>
                <w:lang w:val="en-US"/>
              </w:rPr>
              <w:t>62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63147AA4" w14:textId="7C934F7F" w:rsidR="00FD2CC9" w:rsidRPr="00C27D95" w:rsidRDefault="00FD2CC9" w:rsidP="002F2959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[63</w:t>
            </w:r>
            <w:r w:rsidRPr="00C27D95">
              <w:t>]</w:t>
            </w:r>
          </w:p>
        </w:tc>
      </w:tr>
      <w:tr w:rsidR="00FD2CC9" w14:paraId="43A17127" w14:textId="77777777" w:rsidTr="002F2959">
        <w:tc>
          <w:tcPr>
            <w:tcW w:w="4814" w:type="dxa"/>
            <w:gridSpan w:val="8"/>
            <w:vAlign w:val="center"/>
          </w:tcPr>
          <w:p w14:paraId="77B83EA2" w14:textId="77777777" w:rsidR="00FD2CC9" w:rsidRPr="00FC73CA" w:rsidRDefault="00FD2CC9" w:rsidP="002F2959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7247B2C0" w14:textId="77777777" w:rsidR="00FD2CC9" w:rsidRPr="00C27D95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FD2CC9" w14:paraId="4EB21593" w14:textId="77777777" w:rsidTr="002F2959">
        <w:tc>
          <w:tcPr>
            <w:tcW w:w="9628" w:type="dxa"/>
            <w:gridSpan w:val="16"/>
            <w:vAlign w:val="center"/>
          </w:tcPr>
          <w:p w14:paraId="237EB352" w14:textId="77777777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16 Bit mode</w:t>
            </w:r>
          </w:p>
        </w:tc>
      </w:tr>
      <w:tr w:rsidR="00FD2CC9" w14:paraId="1105A703" w14:textId="77777777" w:rsidTr="002F2959">
        <w:tc>
          <w:tcPr>
            <w:tcW w:w="9628" w:type="dxa"/>
            <w:gridSpan w:val="16"/>
            <w:vAlign w:val="center"/>
          </w:tcPr>
          <w:p w14:paraId="20F27881" w14:textId="38B50CAE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  <w:r>
              <w:t>[32</w:t>
            </w:r>
            <w:r w:rsidRPr="00C27D95">
              <w:t>]</w:t>
            </w:r>
          </w:p>
        </w:tc>
      </w:tr>
      <w:tr w:rsidR="00FD2CC9" w14:paraId="05037C75" w14:textId="77777777" w:rsidTr="002F2959">
        <w:tc>
          <w:tcPr>
            <w:tcW w:w="9628" w:type="dxa"/>
            <w:gridSpan w:val="16"/>
            <w:vAlign w:val="center"/>
          </w:tcPr>
          <w:p w14:paraId="20E4CFC5" w14:textId="77777777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7E68EB4C" w14:textId="77777777" w:rsidR="00CC6892" w:rsidRDefault="00CC6892" w:rsidP="00CC6892">
      <w:pPr>
        <w:suppressAutoHyphens w:val="0"/>
        <w:spacing w:line="240" w:lineRule="auto"/>
        <w:ind w:firstLine="0"/>
        <w:jc w:val="left"/>
      </w:pPr>
      <w:r>
        <w:br w:type="page"/>
      </w:r>
    </w:p>
    <w:p w14:paraId="71BB79CD" w14:textId="5388C31B" w:rsidR="00CF6157" w:rsidRDefault="00CF6157" w:rsidP="00CF6157">
      <w:pPr>
        <w:pStyle w:val="2"/>
        <w:rPr>
          <w:lang w:val="en-US"/>
        </w:rPr>
      </w:pPr>
      <w:bookmarkStart w:id="30" w:name="_Toc58771594"/>
      <w:r>
        <w:rPr>
          <w:lang w:val="en-US"/>
        </w:rPr>
        <w:lastRenderedPageBreak/>
        <w:t>SPI receive</w:t>
      </w:r>
      <w:bookmarkEnd w:id="30"/>
    </w:p>
    <w:p w14:paraId="403CAE5A" w14:textId="731B9AF5" w:rsidR="00CF6157" w:rsidRPr="00C27D95" w:rsidRDefault="00CF6157" w:rsidP="00CF6157">
      <w:pPr>
        <w:pStyle w:val="110"/>
        <w:rPr>
          <w:lang w:val="en-US"/>
        </w:rPr>
      </w:pPr>
      <w:r>
        <w:t xml:space="preserve">Регистры приемника </w:t>
      </w:r>
      <w:r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F6157" w14:paraId="5E5199F4" w14:textId="77777777" w:rsidTr="002F2959">
        <w:tc>
          <w:tcPr>
            <w:tcW w:w="1129" w:type="dxa"/>
          </w:tcPr>
          <w:p w14:paraId="72F9765A" w14:textId="77777777" w:rsidR="00CF6157" w:rsidRDefault="00CF6157" w:rsidP="002F29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73E5BB8" w14:textId="77777777" w:rsidR="00CF6157" w:rsidRDefault="00CF6157" w:rsidP="002F2959">
            <w:pPr>
              <w:pStyle w:val="aff4"/>
            </w:pPr>
            <w:r>
              <w:t>Название</w:t>
            </w:r>
          </w:p>
        </w:tc>
      </w:tr>
      <w:tr w:rsidR="00CF6157" w14:paraId="3010F003" w14:textId="77777777" w:rsidTr="002F2959">
        <w:tc>
          <w:tcPr>
            <w:tcW w:w="1129" w:type="dxa"/>
          </w:tcPr>
          <w:p w14:paraId="7B8C05FF" w14:textId="76E57B58" w:rsidR="00CF6157" w:rsidRPr="00CF6157" w:rsidRDefault="00CF6157" w:rsidP="002F2959">
            <w:pPr>
              <w:pStyle w:val="aff4"/>
            </w:pPr>
            <w:r>
              <w:t>1308</w:t>
            </w:r>
          </w:p>
        </w:tc>
        <w:tc>
          <w:tcPr>
            <w:tcW w:w="8499" w:type="dxa"/>
          </w:tcPr>
          <w:p w14:paraId="45CEF81B" w14:textId="77777777" w:rsidR="00CF6157" w:rsidRPr="00C27D95" w:rsidRDefault="00CF6157" w:rsidP="002F2959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F6157" w14:paraId="0C3CDAF1" w14:textId="77777777" w:rsidTr="002F2959">
        <w:tc>
          <w:tcPr>
            <w:tcW w:w="1129" w:type="dxa"/>
          </w:tcPr>
          <w:p w14:paraId="14D47284" w14:textId="1DBCDF81" w:rsidR="00CF6157" w:rsidRPr="0005472C" w:rsidRDefault="00CF6157" w:rsidP="002F2959">
            <w:pPr>
              <w:pStyle w:val="aff4"/>
            </w:pPr>
            <w:r>
              <w:t>1309</w:t>
            </w:r>
          </w:p>
        </w:tc>
        <w:tc>
          <w:tcPr>
            <w:tcW w:w="8499" w:type="dxa"/>
          </w:tcPr>
          <w:p w14:paraId="3539FA1C" w14:textId="77777777" w:rsidR="00CF6157" w:rsidRPr="00C27D95" w:rsidRDefault="00CF6157" w:rsidP="002F2959">
            <w:pPr>
              <w:pStyle w:val="aff4"/>
            </w:pPr>
            <w:r>
              <w:rPr>
                <w:lang w:val="en-US"/>
              </w:rPr>
              <w:t>reserved</w:t>
            </w:r>
          </w:p>
        </w:tc>
      </w:tr>
      <w:tr w:rsidR="00CF6157" w14:paraId="3A101159" w14:textId="77777777" w:rsidTr="002F2959">
        <w:tc>
          <w:tcPr>
            <w:tcW w:w="1129" w:type="dxa"/>
          </w:tcPr>
          <w:p w14:paraId="15A81011" w14:textId="4B35A387" w:rsidR="00CF6157" w:rsidRDefault="00CF6157" w:rsidP="002F2959">
            <w:pPr>
              <w:pStyle w:val="aff4"/>
            </w:pPr>
            <w:r>
              <w:t>1310</w:t>
            </w:r>
          </w:p>
        </w:tc>
        <w:tc>
          <w:tcPr>
            <w:tcW w:w="8499" w:type="dxa"/>
          </w:tcPr>
          <w:p w14:paraId="6B7D1EB6" w14:textId="77777777" w:rsidR="00CF6157" w:rsidRPr="00C27D95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F6157" w14:paraId="45A9CA19" w14:textId="77777777" w:rsidTr="002F2959">
        <w:tc>
          <w:tcPr>
            <w:tcW w:w="1129" w:type="dxa"/>
          </w:tcPr>
          <w:p w14:paraId="15764619" w14:textId="45DDA400" w:rsidR="00CF6157" w:rsidRPr="00C27D95" w:rsidRDefault="00CF6157" w:rsidP="002F2959">
            <w:pPr>
              <w:pStyle w:val="aff4"/>
            </w:pPr>
            <w:r>
              <w:t>1311</w:t>
            </w:r>
          </w:p>
        </w:tc>
        <w:tc>
          <w:tcPr>
            <w:tcW w:w="8499" w:type="dxa"/>
          </w:tcPr>
          <w:p w14:paraId="756BDA7C" w14:textId="77777777" w:rsidR="00CF6157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CF6157" w14:paraId="7B827171" w14:textId="77777777" w:rsidTr="002F2959">
        <w:tc>
          <w:tcPr>
            <w:tcW w:w="1129" w:type="dxa"/>
          </w:tcPr>
          <w:p w14:paraId="1DBAEF16" w14:textId="1DF16F70" w:rsidR="00CF6157" w:rsidRPr="00C27D95" w:rsidRDefault="00CF61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1312</w:t>
            </w:r>
          </w:p>
        </w:tc>
        <w:tc>
          <w:tcPr>
            <w:tcW w:w="8499" w:type="dxa"/>
          </w:tcPr>
          <w:p w14:paraId="2772D5D7" w14:textId="77777777" w:rsidR="00CF6157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</w:tbl>
    <w:p w14:paraId="7BCF612F" w14:textId="77777777" w:rsidR="00CF6157" w:rsidRPr="00C27D95" w:rsidRDefault="00CF6157" w:rsidP="00CF6157">
      <w:pPr>
        <w:pStyle w:val="110"/>
        <w:rPr>
          <w:lang w:val="en-US"/>
        </w:rPr>
      </w:pPr>
    </w:p>
    <w:p w14:paraId="5DD04DAB" w14:textId="77777777" w:rsidR="00CF6157" w:rsidRPr="00C27D95" w:rsidRDefault="00CF6157" w:rsidP="00CF6157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17835F9F" w14:textId="77777777" w:rsidTr="002F2959">
        <w:tc>
          <w:tcPr>
            <w:tcW w:w="9628" w:type="dxa"/>
            <w:gridSpan w:val="16"/>
            <w:vAlign w:val="center"/>
          </w:tcPr>
          <w:p w14:paraId="1B40943B" w14:textId="58178C2B" w:rsidR="00CF6157" w:rsidRPr="00C27D9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1308</w:t>
            </w:r>
          </w:p>
        </w:tc>
      </w:tr>
      <w:tr w:rsidR="00CF6157" w14:paraId="4BF7588B" w14:textId="77777777" w:rsidTr="002F2959">
        <w:tc>
          <w:tcPr>
            <w:tcW w:w="601" w:type="dxa"/>
          </w:tcPr>
          <w:p w14:paraId="25F8157B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5CC46F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6E8AB5E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031536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C5166D8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9E36F72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5372F5E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12129E0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050529C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7E1B84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4F25F8F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148CB2A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0A6D869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BC8F8EE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8029290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5BD5876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61CB8697" w14:textId="77777777" w:rsidTr="002F2959">
        <w:tc>
          <w:tcPr>
            <w:tcW w:w="9628" w:type="dxa"/>
            <w:gridSpan w:val="16"/>
            <w:vAlign w:val="center"/>
          </w:tcPr>
          <w:p w14:paraId="6B0CB6BE" w14:textId="77777777" w:rsidR="00CF6157" w:rsidRPr="00C27D95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F6157" w14:paraId="428D278E" w14:textId="77777777" w:rsidTr="002F2959">
        <w:tc>
          <w:tcPr>
            <w:tcW w:w="9628" w:type="dxa"/>
            <w:gridSpan w:val="16"/>
            <w:vAlign w:val="center"/>
          </w:tcPr>
          <w:p w14:paraId="57F73A87" w14:textId="77777777" w:rsidR="00CF6157" w:rsidRDefault="00CF6157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C335C9C" w14:textId="77777777" w:rsidR="00CF6157" w:rsidRDefault="00CF6157" w:rsidP="00CF6157">
      <w:pPr>
        <w:pStyle w:val="110"/>
        <w:rPr>
          <w:lang w:val="en-US"/>
        </w:rPr>
      </w:pPr>
    </w:p>
    <w:p w14:paraId="1974A756" w14:textId="77777777" w:rsidR="00CF6157" w:rsidRPr="00C27D95" w:rsidRDefault="00CF6157" w:rsidP="00CF6157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</w:t>
      </w:r>
      <w:r>
        <w:rPr>
          <w:lang w:val="en-US"/>
        </w:rPr>
        <w:t>32 (64)</w:t>
      </w:r>
      <w:r>
        <w:t>. Если записать более отправка не произойдет.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791D8D86" w14:textId="77777777" w:rsidTr="002F2959">
        <w:tc>
          <w:tcPr>
            <w:tcW w:w="9628" w:type="dxa"/>
            <w:gridSpan w:val="16"/>
            <w:vAlign w:val="center"/>
          </w:tcPr>
          <w:p w14:paraId="2B445FD7" w14:textId="7233C76F" w:rsidR="00CF6157" w:rsidRPr="005813F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1310</w:t>
            </w:r>
          </w:p>
        </w:tc>
      </w:tr>
      <w:tr w:rsidR="00CF6157" w14:paraId="59EA29B2" w14:textId="77777777" w:rsidTr="002F2959">
        <w:tc>
          <w:tcPr>
            <w:tcW w:w="601" w:type="dxa"/>
          </w:tcPr>
          <w:p w14:paraId="7DCB4663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5835C7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5141033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DBE4694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7A64B45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1A2760D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0979E59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3A29D12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0705BD6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17FDF3C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1A3C701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1652C5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A722E80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96EC3A9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954F818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BBE986B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672B7DC6" w14:textId="77777777" w:rsidTr="002F2959">
        <w:tc>
          <w:tcPr>
            <w:tcW w:w="9628" w:type="dxa"/>
            <w:gridSpan w:val="16"/>
            <w:vAlign w:val="center"/>
          </w:tcPr>
          <w:p w14:paraId="074E7001" w14:textId="77777777" w:rsidR="00CF6157" w:rsidRPr="00FB7EB1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F6157" w14:paraId="2BE7E94A" w14:textId="77777777" w:rsidTr="002F2959">
        <w:tc>
          <w:tcPr>
            <w:tcW w:w="9628" w:type="dxa"/>
            <w:gridSpan w:val="16"/>
            <w:vAlign w:val="center"/>
          </w:tcPr>
          <w:p w14:paraId="0A85039A" w14:textId="77777777" w:rsidR="00CF6157" w:rsidRPr="00C27D95" w:rsidRDefault="00CF6157" w:rsidP="002F2959">
            <w:pPr>
              <w:pStyle w:val="aff4"/>
              <w:jc w:val="center"/>
            </w:pPr>
            <w:r>
              <w:t>0-128</w:t>
            </w:r>
          </w:p>
        </w:tc>
      </w:tr>
    </w:tbl>
    <w:p w14:paraId="7AED7427" w14:textId="77777777" w:rsidR="00CF6157" w:rsidRDefault="00CF6157" w:rsidP="00CF6157">
      <w:pPr>
        <w:pStyle w:val="110"/>
        <w:rPr>
          <w:lang w:val="en-US"/>
        </w:rPr>
      </w:pPr>
    </w:p>
    <w:p w14:paraId="028DE5D2" w14:textId="7EEEA880" w:rsidR="00CF6157" w:rsidRPr="00CF6157" w:rsidRDefault="00CF6157" w:rsidP="00CF6157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 xml:space="preserve">регистр запуска отправки данных по </w:t>
      </w:r>
      <w:r>
        <w:rPr>
          <w:lang w:val="en-US"/>
        </w:rPr>
        <w:t>SPI</w:t>
      </w:r>
      <w:r w:rsidRPr="00C27D95">
        <w:t xml:space="preserve">. </w:t>
      </w:r>
      <w:r>
        <w:t xml:space="preserve">При записи 1 будут вычитаны байты количеством </w:t>
      </w:r>
      <w:r>
        <w:rPr>
          <w:lang w:val="en-US"/>
        </w:rPr>
        <w:t>len</w:t>
      </w:r>
      <w:r w:rsidRPr="00C27D95">
        <w:t xml:space="preserve"> </w:t>
      </w:r>
      <w:r>
        <w:t xml:space="preserve">в масстив </w:t>
      </w:r>
      <w:r>
        <w:rPr>
          <w:lang w:val="en-US"/>
        </w:rPr>
        <w:t>SPI</w:t>
      </w:r>
      <w:r w:rsidRPr="005813F5">
        <w:t xml:space="preserve"> </w:t>
      </w:r>
      <w:r>
        <w:rPr>
          <w:lang w:val="en-US"/>
        </w:rPr>
        <w:t>receive</w:t>
      </w:r>
      <w:r w:rsidRPr="005813F5">
        <w:t xml:space="preserve"> </w:t>
      </w:r>
      <w:r>
        <w:rPr>
          <w:lang w:val="en-US"/>
        </w:rPr>
        <w:t>data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27BE151F" w14:textId="77777777" w:rsidTr="002F2959">
        <w:tc>
          <w:tcPr>
            <w:tcW w:w="9628" w:type="dxa"/>
            <w:gridSpan w:val="16"/>
            <w:vAlign w:val="center"/>
          </w:tcPr>
          <w:p w14:paraId="18B66143" w14:textId="394F3CAF" w:rsidR="00CF6157" w:rsidRPr="00C27D9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1311</w:t>
            </w:r>
          </w:p>
        </w:tc>
      </w:tr>
      <w:tr w:rsidR="00CF6157" w14:paraId="4C1CC5E0" w14:textId="77777777" w:rsidTr="002F2959">
        <w:tc>
          <w:tcPr>
            <w:tcW w:w="601" w:type="dxa"/>
          </w:tcPr>
          <w:p w14:paraId="423CFF35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176FE4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32C5D49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803A317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E94A6EF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7D50925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CCC70E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4FD2C2B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F943D6C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5051CDF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31592D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036D5BD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2B26497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0C9CE29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F6BC87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CAB8BBE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58464DE3" w14:textId="77777777" w:rsidTr="002F2959">
        <w:tc>
          <w:tcPr>
            <w:tcW w:w="9628" w:type="dxa"/>
            <w:gridSpan w:val="16"/>
            <w:vAlign w:val="center"/>
          </w:tcPr>
          <w:p w14:paraId="06DFF1A7" w14:textId="77777777" w:rsidR="00CF6157" w:rsidRPr="00C27D95" w:rsidRDefault="00CF6157" w:rsidP="002F2959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F6157" w14:paraId="19E4F416" w14:textId="77777777" w:rsidTr="002F2959">
        <w:tc>
          <w:tcPr>
            <w:tcW w:w="9628" w:type="dxa"/>
            <w:gridSpan w:val="16"/>
            <w:vAlign w:val="center"/>
          </w:tcPr>
          <w:p w14:paraId="1C26DC7A" w14:textId="77777777" w:rsidR="00CF6157" w:rsidRDefault="00CF6157" w:rsidP="002F2959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7F74B991" w14:textId="77777777" w:rsidR="00CF6157" w:rsidRDefault="00CF6157" w:rsidP="00CF6157">
      <w:pPr>
        <w:pStyle w:val="110"/>
        <w:rPr>
          <w:lang w:val="en-US"/>
        </w:rPr>
      </w:pPr>
    </w:p>
    <w:p w14:paraId="3BFFFE1D" w14:textId="6E6FDC12" w:rsidR="00CF6157" w:rsidRDefault="00CF6157" w:rsidP="00CF6157">
      <w:pPr>
        <w:pStyle w:val="110"/>
      </w:pPr>
      <w:r w:rsidRPr="00120761">
        <w:rPr>
          <w:lang w:val="en-US"/>
        </w:rPr>
        <w:t>Transaction</w:t>
      </w:r>
      <w:r w:rsidRPr="00C27D95">
        <w:t xml:space="preserve"> </w:t>
      </w:r>
      <w:r w:rsidRPr="00120761">
        <w:rPr>
          <w:lang w:val="en-US"/>
        </w:rPr>
        <w:t>end</w:t>
      </w:r>
      <w:r w:rsidRPr="00C27D95">
        <w:t xml:space="preserve">– </w:t>
      </w:r>
      <w:r>
        <w:t xml:space="preserve">регистр отображающий завершение транзакции. Перед приемом сбрасывается в 0. После </w:t>
      </w:r>
      <w:r w:rsidRPr="005813F5">
        <w:t>приема</w:t>
      </w:r>
      <w:r>
        <w:t xml:space="preserve"> всех байтов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1C0578A2" w14:textId="77777777" w:rsidTr="002F2959">
        <w:tc>
          <w:tcPr>
            <w:tcW w:w="9628" w:type="dxa"/>
            <w:gridSpan w:val="16"/>
            <w:vAlign w:val="center"/>
          </w:tcPr>
          <w:p w14:paraId="66C483E9" w14:textId="2FD7D4DA" w:rsidR="00CF6157" w:rsidRPr="005813F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1312</w:t>
            </w:r>
          </w:p>
        </w:tc>
      </w:tr>
      <w:tr w:rsidR="00CF6157" w14:paraId="46B60BB8" w14:textId="77777777" w:rsidTr="002F2959">
        <w:tc>
          <w:tcPr>
            <w:tcW w:w="601" w:type="dxa"/>
          </w:tcPr>
          <w:p w14:paraId="18F1A36A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916D4B4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AC3E6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6A257A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B2C6168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A1B371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66DB5D0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9E4DC81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BEC2918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DF1243A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707D336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23E881E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3F8EE5E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DD7592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DF451AF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0EE72C7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164588C5" w14:textId="77777777" w:rsidTr="002F2959">
        <w:tc>
          <w:tcPr>
            <w:tcW w:w="9628" w:type="dxa"/>
            <w:gridSpan w:val="16"/>
          </w:tcPr>
          <w:p w14:paraId="50EC5A00" w14:textId="77777777" w:rsidR="00CF6157" w:rsidRPr="00FB7EB1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CF6157" w14:paraId="09CF1E2B" w14:textId="77777777" w:rsidTr="002F2959">
        <w:tc>
          <w:tcPr>
            <w:tcW w:w="9628" w:type="dxa"/>
            <w:gridSpan w:val="16"/>
            <w:vAlign w:val="center"/>
          </w:tcPr>
          <w:p w14:paraId="049CAE15" w14:textId="77777777" w:rsidR="00CF6157" w:rsidRDefault="00CF6157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2937D516" w14:textId="77777777" w:rsidR="00CF6157" w:rsidRDefault="00CF6157" w:rsidP="00CF6157">
      <w:pPr>
        <w:suppressAutoHyphens w:val="0"/>
        <w:spacing w:line="240" w:lineRule="auto"/>
        <w:ind w:firstLine="0"/>
        <w:jc w:val="left"/>
      </w:pPr>
      <w:r>
        <w:br w:type="page"/>
      </w:r>
      <w:bookmarkStart w:id="31" w:name="_GoBack"/>
    </w:p>
    <w:p w14:paraId="5A40BFB5" w14:textId="77777777" w:rsidR="00A07C71" w:rsidRDefault="00A07C71" w:rsidP="00A07C71">
      <w:pPr>
        <w:pStyle w:val="2"/>
        <w:rPr>
          <w:lang w:val="en-US"/>
        </w:rPr>
      </w:pPr>
      <w:r>
        <w:rPr>
          <w:lang w:val="en-US"/>
        </w:rPr>
        <w:lastRenderedPageBreak/>
        <w:t>SPI</w:t>
      </w:r>
      <w:r w:rsidRPr="007E4AA1">
        <w:rPr>
          <w:lang w:val="en-US"/>
        </w:rPr>
        <w:t xml:space="preserve"> </w:t>
      </w:r>
      <w:r>
        <w:rPr>
          <w:lang w:val="en-US"/>
        </w:rPr>
        <w:t>settings</w:t>
      </w:r>
    </w:p>
    <w:p w14:paraId="01075EEB" w14:textId="17180940" w:rsidR="00A07C71" w:rsidRPr="00C27D95" w:rsidRDefault="00A07C71" w:rsidP="00A07C71">
      <w:pPr>
        <w:pStyle w:val="110"/>
      </w:pPr>
      <w:r>
        <w:t>Регистры настроек</w:t>
      </w:r>
      <w:r w:rsidRPr="000E580C">
        <w:t xml:space="preserve"> </w:t>
      </w:r>
      <w:r>
        <w:t>выбора чипа</w:t>
      </w:r>
      <w:r>
        <w:t xml:space="preserve"> </w:t>
      </w:r>
      <w:r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A07C71" w14:paraId="732E8C5A" w14:textId="77777777" w:rsidTr="00175558">
        <w:tc>
          <w:tcPr>
            <w:tcW w:w="1129" w:type="dxa"/>
          </w:tcPr>
          <w:p w14:paraId="12D120E2" w14:textId="77777777" w:rsidR="00A07C71" w:rsidRDefault="00A07C71" w:rsidP="0017555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BE74AD3" w14:textId="77777777" w:rsidR="00A07C71" w:rsidRDefault="00A07C71" w:rsidP="00175558">
            <w:pPr>
              <w:pStyle w:val="aff4"/>
            </w:pPr>
            <w:r>
              <w:t>Название</w:t>
            </w:r>
          </w:p>
        </w:tc>
      </w:tr>
      <w:tr w:rsidR="00A07C71" w14:paraId="42F06DB5" w14:textId="77777777" w:rsidTr="00175558">
        <w:tc>
          <w:tcPr>
            <w:tcW w:w="1129" w:type="dxa"/>
          </w:tcPr>
          <w:p w14:paraId="5BCB5F7D" w14:textId="7F7BE5BD" w:rsidR="00A07C71" w:rsidRPr="000E580C" w:rsidRDefault="00A07C71" w:rsidP="0017555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1318</w:t>
            </w:r>
          </w:p>
        </w:tc>
        <w:tc>
          <w:tcPr>
            <w:tcW w:w="8499" w:type="dxa"/>
          </w:tcPr>
          <w:p w14:paraId="241B35EC" w14:textId="77777777" w:rsidR="00A07C71" w:rsidRPr="005813F5" w:rsidRDefault="00A07C71" w:rsidP="0017555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A07C71" w14:paraId="6A020111" w14:textId="77777777" w:rsidTr="00175558">
        <w:tc>
          <w:tcPr>
            <w:tcW w:w="1129" w:type="dxa"/>
          </w:tcPr>
          <w:p w14:paraId="1CADA3D4" w14:textId="0B7C8946" w:rsidR="00A07C71" w:rsidRPr="00C27D95" w:rsidRDefault="00A07C71" w:rsidP="0017555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1319</w:t>
            </w:r>
          </w:p>
        </w:tc>
        <w:tc>
          <w:tcPr>
            <w:tcW w:w="8499" w:type="dxa"/>
          </w:tcPr>
          <w:p w14:paraId="4C72C525" w14:textId="5806CCA6" w:rsidR="00A07C71" w:rsidRPr="00C27D95" w:rsidRDefault="00A07C71" w:rsidP="0017555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A07C71" w14:paraId="28E46835" w14:textId="77777777" w:rsidTr="00175558">
        <w:tc>
          <w:tcPr>
            <w:tcW w:w="1129" w:type="dxa"/>
          </w:tcPr>
          <w:p w14:paraId="69EFE734" w14:textId="342A5A02" w:rsidR="00A07C71" w:rsidRPr="005813F5" w:rsidRDefault="00A07C71" w:rsidP="0017555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1320</w:t>
            </w:r>
          </w:p>
        </w:tc>
        <w:tc>
          <w:tcPr>
            <w:tcW w:w="8499" w:type="dxa"/>
          </w:tcPr>
          <w:p w14:paraId="3385A3A9" w14:textId="567507BE" w:rsidR="00A07C71" w:rsidRPr="00C27D95" w:rsidRDefault="00A07C71" w:rsidP="0017555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Init_flag</w:t>
            </w:r>
          </w:p>
        </w:tc>
      </w:tr>
      <w:tr w:rsidR="00A07C71" w14:paraId="2D32AB85" w14:textId="77777777" w:rsidTr="00175558">
        <w:tc>
          <w:tcPr>
            <w:tcW w:w="1129" w:type="dxa"/>
          </w:tcPr>
          <w:p w14:paraId="5D7E7C9D" w14:textId="69FA3084" w:rsidR="00A07C71" w:rsidRPr="005813F5" w:rsidRDefault="00A07C71" w:rsidP="0017555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1321</w:t>
            </w:r>
          </w:p>
        </w:tc>
        <w:tc>
          <w:tcPr>
            <w:tcW w:w="8499" w:type="dxa"/>
          </w:tcPr>
          <w:p w14:paraId="587F7830" w14:textId="7817DC34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</w:t>
            </w:r>
          </w:p>
        </w:tc>
      </w:tr>
      <w:tr w:rsidR="00A07C71" w14:paraId="1A095A4B" w14:textId="77777777" w:rsidTr="00175558">
        <w:tc>
          <w:tcPr>
            <w:tcW w:w="1129" w:type="dxa"/>
          </w:tcPr>
          <w:p w14:paraId="0BEADE3E" w14:textId="0D6BB524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1322</w:t>
            </w:r>
          </w:p>
        </w:tc>
        <w:tc>
          <w:tcPr>
            <w:tcW w:w="8499" w:type="dxa"/>
          </w:tcPr>
          <w:p w14:paraId="4C5CAA98" w14:textId="12A8D3C0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</w:t>
            </w:r>
            <w:r>
              <w:rPr>
                <w:lang w:val="en-US"/>
              </w:rPr>
              <w:t>2</w:t>
            </w:r>
          </w:p>
        </w:tc>
      </w:tr>
      <w:tr w:rsidR="00A07C71" w14:paraId="053C3B2C" w14:textId="77777777" w:rsidTr="00175558">
        <w:tc>
          <w:tcPr>
            <w:tcW w:w="1129" w:type="dxa"/>
          </w:tcPr>
          <w:p w14:paraId="73D9B740" w14:textId="5A7D86C7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1323</w:t>
            </w:r>
          </w:p>
        </w:tc>
        <w:tc>
          <w:tcPr>
            <w:tcW w:w="8499" w:type="dxa"/>
          </w:tcPr>
          <w:p w14:paraId="02580173" w14:textId="57EFC890" w:rsidR="00A07C71" w:rsidRPr="00C27D9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</w:t>
            </w:r>
            <w:r>
              <w:rPr>
                <w:lang w:val="en-US"/>
              </w:rPr>
              <w:t>3</w:t>
            </w:r>
          </w:p>
        </w:tc>
      </w:tr>
      <w:tr w:rsidR="00A07C71" w14:paraId="04FB2F14" w14:textId="77777777" w:rsidTr="00175558">
        <w:tc>
          <w:tcPr>
            <w:tcW w:w="1129" w:type="dxa"/>
          </w:tcPr>
          <w:p w14:paraId="72B6C8C5" w14:textId="1CA86539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1324</w:t>
            </w:r>
          </w:p>
        </w:tc>
        <w:tc>
          <w:tcPr>
            <w:tcW w:w="8499" w:type="dxa"/>
          </w:tcPr>
          <w:p w14:paraId="694130D4" w14:textId="5BD1F37A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</w:t>
            </w:r>
            <w:r>
              <w:rPr>
                <w:lang w:val="en-US"/>
              </w:rPr>
              <w:t>4</w:t>
            </w:r>
          </w:p>
        </w:tc>
      </w:tr>
      <w:tr w:rsidR="00A07C71" w14:paraId="1F5F5512" w14:textId="77777777" w:rsidTr="00175558">
        <w:tc>
          <w:tcPr>
            <w:tcW w:w="1129" w:type="dxa"/>
          </w:tcPr>
          <w:p w14:paraId="3349C19F" w14:textId="034008E3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1325</w:t>
            </w:r>
          </w:p>
        </w:tc>
        <w:tc>
          <w:tcPr>
            <w:tcW w:w="8499" w:type="dxa"/>
          </w:tcPr>
          <w:p w14:paraId="2F95C2CF" w14:textId="7D72F01C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</w:t>
            </w:r>
            <w:r>
              <w:rPr>
                <w:lang w:val="en-US"/>
              </w:rPr>
              <w:t>5</w:t>
            </w:r>
          </w:p>
        </w:tc>
      </w:tr>
      <w:tr w:rsidR="00A07C71" w14:paraId="1D0B2E0D" w14:textId="77777777" w:rsidTr="00175558">
        <w:tc>
          <w:tcPr>
            <w:tcW w:w="1129" w:type="dxa"/>
          </w:tcPr>
          <w:p w14:paraId="274F4D29" w14:textId="4AA1A363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1326</w:t>
            </w:r>
          </w:p>
        </w:tc>
        <w:tc>
          <w:tcPr>
            <w:tcW w:w="8499" w:type="dxa"/>
          </w:tcPr>
          <w:p w14:paraId="284FEB86" w14:textId="6799959A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</w:t>
            </w:r>
            <w:r>
              <w:rPr>
                <w:lang w:val="en-US"/>
              </w:rPr>
              <w:t>6</w:t>
            </w:r>
          </w:p>
        </w:tc>
      </w:tr>
      <w:tr w:rsidR="00A07C71" w14:paraId="73611208" w14:textId="77777777" w:rsidTr="00175558">
        <w:tc>
          <w:tcPr>
            <w:tcW w:w="1129" w:type="dxa"/>
          </w:tcPr>
          <w:p w14:paraId="50F26F4E" w14:textId="3605EC47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1327</w:t>
            </w:r>
          </w:p>
        </w:tc>
        <w:tc>
          <w:tcPr>
            <w:tcW w:w="8499" w:type="dxa"/>
          </w:tcPr>
          <w:p w14:paraId="7FA4E138" w14:textId="3791A66B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</w:t>
            </w:r>
            <w:r>
              <w:rPr>
                <w:lang w:val="en-US"/>
              </w:rPr>
              <w:t>7</w:t>
            </w:r>
          </w:p>
        </w:tc>
      </w:tr>
      <w:tr w:rsidR="00A07C71" w14:paraId="04FA4950" w14:textId="77777777" w:rsidTr="00175558">
        <w:tc>
          <w:tcPr>
            <w:tcW w:w="1129" w:type="dxa"/>
          </w:tcPr>
          <w:p w14:paraId="6DFDC44D" w14:textId="1C462C13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1328</w:t>
            </w:r>
          </w:p>
        </w:tc>
        <w:tc>
          <w:tcPr>
            <w:tcW w:w="8499" w:type="dxa"/>
          </w:tcPr>
          <w:p w14:paraId="3B60A081" w14:textId="3ECE424D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</w:t>
            </w:r>
            <w:r>
              <w:rPr>
                <w:lang w:val="en-US"/>
              </w:rPr>
              <w:t>8</w:t>
            </w:r>
          </w:p>
        </w:tc>
      </w:tr>
      <w:tr w:rsidR="00A07C71" w14:paraId="5D72D684" w14:textId="77777777" w:rsidTr="00175558">
        <w:tc>
          <w:tcPr>
            <w:tcW w:w="1129" w:type="dxa"/>
          </w:tcPr>
          <w:p w14:paraId="10DB2A61" w14:textId="4B1584E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1329</w:t>
            </w:r>
          </w:p>
        </w:tc>
        <w:tc>
          <w:tcPr>
            <w:tcW w:w="8499" w:type="dxa"/>
          </w:tcPr>
          <w:p w14:paraId="42F57413" w14:textId="66742596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</w:t>
            </w:r>
            <w:r>
              <w:rPr>
                <w:lang w:val="en-US"/>
              </w:rPr>
              <w:t>9</w:t>
            </w:r>
          </w:p>
        </w:tc>
      </w:tr>
      <w:tr w:rsidR="00A07C71" w14:paraId="01006D30" w14:textId="77777777" w:rsidTr="00175558">
        <w:tc>
          <w:tcPr>
            <w:tcW w:w="1129" w:type="dxa"/>
          </w:tcPr>
          <w:p w14:paraId="7C61442A" w14:textId="0869827D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1330</w:t>
            </w:r>
          </w:p>
        </w:tc>
        <w:tc>
          <w:tcPr>
            <w:tcW w:w="8499" w:type="dxa"/>
          </w:tcPr>
          <w:p w14:paraId="3A80F9EB" w14:textId="038121A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</w:t>
            </w:r>
            <w:r>
              <w:rPr>
                <w:lang w:val="en-US"/>
              </w:rPr>
              <w:t>10</w:t>
            </w:r>
          </w:p>
        </w:tc>
      </w:tr>
      <w:tr w:rsidR="00A07C71" w14:paraId="6206322F" w14:textId="77777777" w:rsidTr="00175558">
        <w:tc>
          <w:tcPr>
            <w:tcW w:w="1129" w:type="dxa"/>
          </w:tcPr>
          <w:p w14:paraId="7561D9A6" w14:textId="22C0186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1331</w:t>
            </w:r>
          </w:p>
        </w:tc>
        <w:tc>
          <w:tcPr>
            <w:tcW w:w="8499" w:type="dxa"/>
          </w:tcPr>
          <w:p w14:paraId="45E7A087" w14:textId="0BF5CA5C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</w:t>
            </w:r>
            <w:r>
              <w:rPr>
                <w:lang w:val="en-US"/>
              </w:rPr>
              <w:t>1</w:t>
            </w:r>
          </w:p>
        </w:tc>
      </w:tr>
      <w:tr w:rsidR="00A07C71" w14:paraId="0BE4CCE9" w14:textId="77777777" w:rsidTr="00175558">
        <w:tc>
          <w:tcPr>
            <w:tcW w:w="1129" w:type="dxa"/>
          </w:tcPr>
          <w:p w14:paraId="754E1FEB" w14:textId="6395B074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1332</w:t>
            </w:r>
          </w:p>
        </w:tc>
        <w:tc>
          <w:tcPr>
            <w:tcW w:w="8499" w:type="dxa"/>
          </w:tcPr>
          <w:p w14:paraId="512B7999" w14:textId="6F60DD19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</w:t>
            </w:r>
            <w:r>
              <w:rPr>
                <w:lang w:val="en-US"/>
              </w:rPr>
              <w:t>2</w:t>
            </w:r>
          </w:p>
        </w:tc>
      </w:tr>
      <w:tr w:rsidR="00A07C71" w14:paraId="69EFDCCD" w14:textId="77777777" w:rsidTr="00175558">
        <w:tc>
          <w:tcPr>
            <w:tcW w:w="1129" w:type="dxa"/>
          </w:tcPr>
          <w:p w14:paraId="739AAC0C" w14:textId="31F68E46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1333</w:t>
            </w:r>
          </w:p>
        </w:tc>
        <w:tc>
          <w:tcPr>
            <w:tcW w:w="8499" w:type="dxa"/>
          </w:tcPr>
          <w:p w14:paraId="0FC74006" w14:textId="720EF254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</w:t>
            </w:r>
            <w:r>
              <w:rPr>
                <w:lang w:val="en-US"/>
              </w:rPr>
              <w:t>3</w:t>
            </w:r>
          </w:p>
        </w:tc>
      </w:tr>
      <w:tr w:rsidR="00A07C71" w14:paraId="0AC75025" w14:textId="77777777" w:rsidTr="00175558">
        <w:tc>
          <w:tcPr>
            <w:tcW w:w="1129" w:type="dxa"/>
          </w:tcPr>
          <w:p w14:paraId="7D1AEE59" w14:textId="1B5A3EF6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1334</w:t>
            </w:r>
          </w:p>
        </w:tc>
        <w:tc>
          <w:tcPr>
            <w:tcW w:w="8499" w:type="dxa"/>
          </w:tcPr>
          <w:p w14:paraId="0D36CF9C" w14:textId="4273703C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</w:t>
            </w:r>
            <w:r>
              <w:rPr>
                <w:lang w:val="en-US"/>
              </w:rPr>
              <w:t>4</w:t>
            </w:r>
          </w:p>
        </w:tc>
      </w:tr>
      <w:tr w:rsidR="00A07C71" w14:paraId="138FED7F" w14:textId="77777777" w:rsidTr="00175558">
        <w:tc>
          <w:tcPr>
            <w:tcW w:w="1129" w:type="dxa"/>
          </w:tcPr>
          <w:p w14:paraId="3DCAA300" w14:textId="1396CC4C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1335</w:t>
            </w:r>
          </w:p>
        </w:tc>
        <w:tc>
          <w:tcPr>
            <w:tcW w:w="8499" w:type="dxa"/>
          </w:tcPr>
          <w:p w14:paraId="21DC17F6" w14:textId="61A5810A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</w:t>
            </w:r>
            <w:r>
              <w:rPr>
                <w:lang w:val="en-US"/>
              </w:rPr>
              <w:t>5</w:t>
            </w:r>
          </w:p>
        </w:tc>
      </w:tr>
      <w:tr w:rsidR="00A07C71" w14:paraId="3F83F39C" w14:textId="77777777" w:rsidTr="00175558">
        <w:tc>
          <w:tcPr>
            <w:tcW w:w="1129" w:type="dxa"/>
          </w:tcPr>
          <w:p w14:paraId="398A4429" w14:textId="44257453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1336</w:t>
            </w:r>
          </w:p>
        </w:tc>
        <w:tc>
          <w:tcPr>
            <w:tcW w:w="8499" w:type="dxa"/>
          </w:tcPr>
          <w:p w14:paraId="0865ABFE" w14:textId="25545545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</w:t>
            </w:r>
            <w:r>
              <w:rPr>
                <w:lang w:val="en-US"/>
              </w:rPr>
              <w:t>6</w:t>
            </w:r>
          </w:p>
        </w:tc>
      </w:tr>
    </w:tbl>
    <w:p w14:paraId="199C6916" w14:textId="77777777" w:rsidR="00A07C71" w:rsidRDefault="00A07C71" w:rsidP="00A07C71">
      <w:pPr>
        <w:pStyle w:val="110"/>
      </w:pPr>
    </w:p>
    <w:p w14:paraId="20783062" w14:textId="77777777" w:rsidR="00A07C71" w:rsidRPr="00C27D95" w:rsidRDefault="00A07C71" w:rsidP="00A07C71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12598BB6" w14:textId="77777777" w:rsidTr="00175558">
        <w:tc>
          <w:tcPr>
            <w:tcW w:w="9628" w:type="dxa"/>
            <w:gridSpan w:val="16"/>
            <w:vAlign w:val="center"/>
          </w:tcPr>
          <w:p w14:paraId="3DE4ECB4" w14:textId="5D7DA7F0" w:rsidR="00A07C71" w:rsidRPr="005813F5" w:rsidRDefault="00A07C71" w:rsidP="000E580C">
            <w:pPr>
              <w:pStyle w:val="aff4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1318</w:t>
            </w:r>
          </w:p>
        </w:tc>
      </w:tr>
      <w:tr w:rsidR="00A07C71" w14:paraId="5D34D65E" w14:textId="77777777" w:rsidTr="00175558">
        <w:tc>
          <w:tcPr>
            <w:tcW w:w="601" w:type="dxa"/>
          </w:tcPr>
          <w:p w14:paraId="10518230" w14:textId="77777777" w:rsidR="00A07C71" w:rsidRDefault="00A07C71" w:rsidP="0017555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FC2057" w14:textId="77777777" w:rsidR="00A07C71" w:rsidRPr="00F33B1C" w:rsidRDefault="00A07C71" w:rsidP="0017555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0716639" w14:textId="77777777" w:rsidR="00A07C71" w:rsidRPr="00F33B1C" w:rsidRDefault="00A07C71" w:rsidP="0017555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96B7085" w14:textId="77777777" w:rsidR="00A07C71" w:rsidRPr="00F33B1C" w:rsidRDefault="00A07C71" w:rsidP="0017555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9C89A06" w14:textId="77777777" w:rsidR="00A07C71" w:rsidRPr="00F33B1C" w:rsidRDefault="00A07C71" w:rsidP="0017555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C9ADD3" w14:textId="77777777" w:rsidR="00A07C71" w:rsidRPr="00F33B1C" w:rsidRDefault="00A07C71" w:rsidP="0017555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71E42BB" w14:textId="77777777" w:rsidR="00A07C71" w:rsidRPr="00F33B1C" w:rsidRDefault="00A07C71" w:rsidP="0017555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F2D9EC" w14:textId="77777777" w:rsidR="00A07C71" w:rsidRPr="00F33B1C" w:rsidRDefault="00A07C71" w:rsidP="0017555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59F1257" w14:textId="77777777" w:rsidR="00A07C71" w:rsidRPr="00F33B1C" w:rsidRDefault="00A07C71" w:rsidP="0017555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28F8B1D" w14:textId="77777777" w:rsidR="00A07C71" w:rsidRPr="00F33B1C" w:rsidRDefault="00A07C71" w:rsidP="0017555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7D8CCF4" w14:textId="77777777" w:rsidR="00A07C71" w:rsidRPr="00F33B1C" w:rsidRDefault="00A07C71" w:rsidP="0017555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33B5208" w14:textId="77777777" w:rsidR="00A07C71" w:rsidRPr="00F33B1C" w:rsidRDefault="00A07C71" w:rsidP="0017555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C6C8E2" w14:textId="77777777" w:rsidR="00A07C71" w:rsidRPr="00F33B1C" w:rsidRDefault="00A07C71" w:rsidP="0017555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61566FC" w14:textId="77777777" w:rsidR="00A07C71" w:rsidRPr="00F33B1C" w:rsidRDefault="00A07C71" w:rsidP="0017555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E1CA612" w14:textId="77777777" w:rsidR="00A07C71" w:rsidRPr="00F33B1C" w:rsidRDefault="00A07C71" w:rsidP="0017555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C1BAFD2" w14:textId="77777777" w:rsidR="00A07C71" w:rsidRPr="00F33B1C" w:rsidRDefault="00A07C71" w:rsidP="00175558">
            <w:pPr>
              <w:pStyle w:val="aff4"/>
            </w:pPr>
            <w:r>
              <w:t>0</w:t>
            </w:r>
          </w:p>
        </w:tc>
      </w:tr>
      <w:tr w:rsidR="00A07C71" w14:paraId="4DF55453" w14:textId="77777777" w:rsidTr="00175558">
        <w:tc>
          <w:tcPr>
            <w:tcW w:w="9628" w:type="dxa"/>
            <w:gridSpan w:val="16"/>
            <w:vAlign w:val="center"/>
          </w:tcPr>
          <w:p w14:paraId="4F10AE23" w14:textId="77777777" w:rsidR="00A07C71" w:rsidRPr="00C27D95" w:rsidRDefault="00A07C71" w:rsidP="0017555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A07C71" w14:paraId="338DE9F3" w14:textId="77777777" w:rsidTr="00175558">
        <w:tc>
          <w:tcPr>
            <w:tcW w:w="9628" w:type="dxa"/>
            <w:gridSpan w:val="16"/>
            <w:vAlign w:val="center"/>
          </w:tcPr>
          <w:p w14:paraId="57B0C54C" w14:textId="77777777" w:rsidR="00A07C71" w:rsidRDefault="00A07C71" w:rsidP="0017555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2933145" w14:textId="77777777" w:rsidR="00A07C71" w:rsidRDefault="00A07C71" w:rsidP="00A07C71">
      <w:pPr>
        <w:suppressAutoHyphens w:val="0"/>
        <w:spacing w:line="240" w:lineRule="auto"/>
        <w:jc w:val="left"/>
        <w:rPr>
          <w:lang w:val="en-US"/>
        </w:rPr>
      </w:pPr>
    </w:p>
    <w:p w14:paraId="761D621B" w14:textId="1EA3BDF7" w:rsidR="00A07C71" w:rsidRPr="000E580C" w:rsidRDefault="00A07C71" w:rsidP="00A07C71">
      <w:pPr>
        <w:suppressAutoHyphens w:val="0"/>
        <w:spacing w:line="240" w:lineRule="auto"/>
        <w:jc w:val="left"/>
      </w:pPr>
      <w:r>
        <w:rPr>
          <w:lang w:val="en-US"/>
        </w:rPr>
        <w:t>Init</w:t>
      </w:r>
      <w:r w:rsidRPr="000E580C">
        <w:t>_</w:t>
      </w:r>
      <w:r>
        <w:rPr>
          <w:lang w:val="en-US"/>
        </w:rPr>
        <w:t>flag</w:t>
      </w:r>
      <w:r w:rsidRPr="000E580C">
        <w:t xml:space="preserve"> – </w:t>
      </w:r>
      <w:r>
        <w:t>выставляется в 1 после инициализации.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05C5C394" w14:textId="77777777" w:rsidTr="00175558">
        <w:tc>
          <w:tcPr>
            <w:tcW w:w="9602" w:type="dxa"/>
            <w:gridSpan w:val="16"/>
            <w:vAlign w:val="center"/>
          </w:tcPr>
          <w:p w14:paraId="6049AEDA" w14:textId="0535D199" w:rsidR="00A07C71" w:rsidRPr="00C27D95" w:rsidRDefault="00A07C71" w:rsidP="000E580C">
            <w:pPr>
              <w:pStyle w:val="aff4"/>
            </w:pPr>
            <w:r>
              <w:t xml:space="preserve">Номер регистра </w:t>
            </w:r>
            <w:r>
              <w:t>1320</w:t>
            </w:r>
          </w:p>
        </w:tc>
      </w:tr>
      <w:tr w:rsidR="00A07C71" w14:paraId="5EB9FBA1" w14:textId="77777777" w:rsidTr="00175558">
        <w:tc>
          <w:tcPr>
            <w:tcW w:w="601" w:type="dxa"/>
          </w:tcPr>
          <w:p w14:paraId="0EECCB34" w14:textId="77777777" w:rsidR="00A07C71" w:rsidRDefault="00A07C71" w:rsidP="0017555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D3C337A" w14:textId="77777777" w:rsidR="00A07C71" w:rsidRPr="00F33B1C" w:rsidRDefault="00A07C71" w:rsidP="0017555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98FA1E3" w14:textId="77777777" w:rsidR="00A07C71" w:rsidRPr="00F33B1C" w:rsidRDefault="00A07C71" w:rsidP="0017555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642881D" w14:textId="77777777" w:rsidR="00A07C71" w:rsidRPr="00F33B1C" w:rsidRDefault="00A07C71" w:rsidP="0017555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16C83C0" w14:textId="77777777" w:rsidR="00A07C71" w:rsidRPr="00F33B1C" w:rsidRDefault="00A07C71" w:rsidP="0017555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B070D9B" w14:textId="77777777" w:rsidR="00A07C71" w:rsidRPr="00F33B1C" w:rsidRDefault="00A07C71" w:rsidP="0017555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8A1B745" w14:textId="77777777" w:rsidR="00A07C71" w:rsidRPr="00F33B1C" w:rsidRDefault="00A07C71" w:rsidP="0017555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00A23D" w14:textId="77777777" w:rsidR="00A07C71" w:rsidRPr="00F33B1C" w:rsidRDefault="00A07C71" w:rsidP="0017555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65CE5A3" w14:textId="77777777" w:rsidR="00A07C71" w:rsidRPr="00F33B1C" w:rsidRDefault="00A07C71" w:rsidP="0017555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4E27223" w14:textId="77777777" w:rsidR="00A07C71" w:rsidRPr="00F33B1C" w:rsidRDefault="00A07C71" w:rsidP="0017555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E416CFA" w14:textId="77777777" w:rsidR="00A07C71" w:rsidRPr="00F33B1C" w:rsidRDefault="00A07C71" w:rsidP="0017555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EFE7881" w14:textId="77777777" w:rsidR="00A07C71" w:rsidRPr="00F33B1C" w:rsidRDefault="00A07C71" w:rsidP="0017555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61C3DC" w14:textId="77777777" w:rsidR="00A07C71" w:rsidRPr="00F33B1C" w:rsidRDefault="00A07C71" w:rsidP="0017555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8A37DFB" w14:textId="77777777" w:rsidR="00A07C71" w:rsidRPr="00F33B1C" w:rsidRDefault="00A07C71" w:rsidP="0017555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324BC5C" w14:textId="77777777" w:rsidR="00A07C71" w:rsidRPr="00F33B1C" w:rsidRDefault="00A07C71" w:rsidP="0017555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35AD569" w14:textId="77777777" w:rsidR="00A07C71" w:rsidRPr="00F33B1C" w:rsidRDefault="00A07C71" w:rsidP="00175558">
            <w:pPr>
              <w:pStyle w:val="aff4"/>
            </w:pPr>
            <w:r>
              <w:t>0</w:t>
            </w:r>
          </w:p>
        </w:tc>
      </w:tr>
      <w:tr w:rsidR="00A07C71" w14:paraId="684129F4" w14:textId="77777777" w:rsidTr="00175558">
        <w:tc>
          <w:tcPr>
            <w:tcW w:w="9602" w:type="dxa"/>
            <w:gridSpan w:val="16"/>
          </w:tcPr>
          <w:p w14:paraId="1FF72B34" w14:textId="77777777" w:rsidR="00A07C71" w:rsidRPr="00C27D95" w:rsidRDefault="00A07C71" w:rsidP="00175558">
            <w:pPr>
              <w:pStyle w:val="aff4"/>
              <w:jc w:val="center"/>
            </w:pPr>
            <w:r>
              <w:rPr>
                <w:lang w:val="en-US"/>
              </w:rPr>
              <w:t>First bit</w:t>
            </w:r>
          </w:p>
        </w:tc>
      </w:tr>
      <w:tr w:rsidR="00A07C71" w14:paraId="60FA7F4F" w14:textId="77777777" w:rsidTr="00175558">
        <w:tc>
          <w:tcPr>
            <w:tcW w:w="9602" w:type="dxa"/>
            <w:gridSpan w:val="16"/>
            <w:vAlign w:val="center"/>
          </w:tcPr>
          <w:p w14:paraId="26F35B18" w14:textId="77777777" w:rsidR="00A07C71" w:rsidRPr="001924B6" w:rsidRDefault="00A07C71" w:rsidP="0017555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04F2E081" w14:textId="77777777" w:rsidR="00A07C71" w:rsidRDefault="00A07C71" w:rsidP="00A07C71">
      <w:pPr>
        <w:suppressAutoHyphens w:val="0"/>
        <w:spacing w:line="240" w:lineRule="auto"/>
        <w:jc w:val="left"/>
      </w:pPr>
    </w:p>
    <w:p w14:paraId="749B706E" w14:textId="69E0D39D" w:rsidR="00A07C71" w:rsidRPr="00A07C71" w:rsidRDefault="00A07C71" w:rsidP="00A07C71">
      <w:pPr>
        <w:suppressAutoHyphens w:val="0"/>
        <w:spacing w:line="240" w:lineRule="auto"/>
        <w:jc w:val="left"/>
      </w:pPr>
      <w:r>
        <w:rPr>
          <w:lang w:val="en-US"/>
        </w:rPr>
        <w:t>CS</w:t>
      </w:r>
      <w:r w:rsidRPr="000E580C">
        <w:t xml:space="preserve">-1 – </w:t>
      </w:r>
      <w:r>
        <w:rPr>
          <w:lang w:val="en-US"/>
        </w:rPr>
        <w:t>CS</w:t>
      </w:r>
      <w:r w:rsidRPr="000E580C">
        <w:t xml:space="preserve">-16. </w:t>
      </w:r>
      <w:r>
        <w:t xml:space="preserve">Номер </w:t>
      </w:r>
      <w:r>
        <w:rPr>
          <w:lang w:val="en-US"/>
        </w:rPr>
        <w:t>GPIO</w:t>
      </w:r>
      <w:r w:rsidRPr="000E580C">
        <w:t xml:space="preserve"> </w:t>
      </w:r>
      <w:r>
        <w:t>к которой подключена ножка чип селект.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317F6086" w14:textId="77777777" w:rsidTr="00175558">
        <w:tc>
          <w:tcPr>
            <w:tcW w:w="9602" w:type="dxa"/>
            <w:gridSpan w:val="16"/>
            <w:vAlign w:val="center"/>
          </w:tcPr>
          <w:p w14:paraId="0A351550" w14:textId="77777777" w:rsidR="00A07C71" w:rsidRPr="00C27D95" w:rsidRDefault="00A07C71" w:rsidP="00175558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55</w:t>
            </w:r>
          </w:p>
        </w:tc>
      </w:tr>
      <w:tr w:rsidR="00A07C71" w14:paraId="052FF6CD" w14:textId="77777777" w:rsidTr="00175558">
        <w:tc>
          <w:tcPr>
            <w:tcW w:w="601" w:type="dxa"/>
          </w:tcPr>
          <w:p w14:paraId="7EA6D2F0" w14:textId="77777777" w:rsidR="00A07C71" w:rsidRDefault="00A07C71" w:rsidP="0017555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0F72E5B" w14:textId="77777777" w:rsidR="00A07C71" w:rsidRPr="00F33B1C" w:rsidRDefault="00A07C71" w:rsidP="0017555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5BA4BED" w14:textId="77777777" w:rsidR="00A07C71" w:rsidRPr="00F33B1C" w:rsidRDefault="00A07C71" w:rsidP="0017555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6FF8808" w14:textId="77777777" w:rsidR="00A07C71" w:rsidRPr="00F33B1C" w:rsidRDefault="00A07C71" w:rsidP="0017555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1278F1" w14:textId="77777777" w:rsidR="00A07C71" w:rsidRPr="00F33B1C" w:rsidRDefault="00A07C71" w:rsidP="0017555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3B68DD0" w14:textId="77777777" w:rsidR="00A07C71" w:rsidRPr="00F33B1C" w:rsidRDefault="00A07C71" w:rsidP="0017555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D6B63B7" w14:textId="77777777" w:rsidR="00A07C71" w:rsidRPr="00F33B1C" w:rsidRDefault="00A07C71" w:rsidP="0017555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BDD46C2" w14:textId="77777777" w:rsidR="00A07C71" w:rsidRPr="00F33B1C" w:rsidRDefault="00A07C71" w:rsidP="0017555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2F0742A" w14:textId="77777777" w:rsidR="00A07C71" w:rsidRPr="00F33B1C" w:rsidRDefault="00A07C71" w:rsidP="0017555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DA55A7A" w14:textId="77777777" w:rsidR="00A07C71" w:rsidRPr="00F33B1C" w:rsidRDefault="00A07C71" w:rsidP="0017555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B8CF7BF" w14:textId="77777777" w:rsidR="00A07C71" w:rsidRPr="00F33B1C" w:rsidRDefault="00A07C71" w:rsidP="0017555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A095D49" w14:textId="77777777" w:rsidR="00A07C71" w:rsidRPr="00F33B1C" w:rsidRDefault="00A07C71" w:rsidP="0017555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44C9FF3" w14:textId="77777777" w:rsidR="00A07C71" w:rsidRPr="00F33B1C" w:rsidRDefault="00A07C71" w:rsidP="0017555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AA0EC5F" w14:textId="77777777" w:rsidR="00A07C71" w:rsidRPr="00F33B1C" w:rsidRDefault="00A07C71" w:rsidP="0017555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98A9BD" w14:textId="77777777" w:rsidR="00A07C71" w:rsidRPr="00F33B1C" w:rsidRDefault="00A07C71" w:rsidP="0017555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DB49E77" w14:textId="77777777" w:rsidR="00A07C71" w:rsidRPr="00F33B1C" w:rsidRDefault="00A07C71" w:rsidP="00175558">
            <w:pPr>
              <w:pStyle w:val="aff4"/>
            </w:pPr>
            <w:r>
              <w:t>0</w:t>
            </w:r>
          </w:p>
        </w:tc>
      </w:tr>
      <w:tr w:rsidR="00A07C71" w14:paraId="7372462D" w14:textId="77777777" w:rsidTr="00175558">
        <w:tc>
          <w:tcPr>
            <w:tcW w:w="9602" w:type="dxa"/>
            <w:gridSpan w:val="16"/>
          </w:tcPr>
          <w:p w14:paraId="1C1BD976" w14:textId="77777777" w:rsidR="00A07C71" w:rsidRPr="00C27D95" w:rsidRDefault="00A07C71" w:rsidP="00175558">
            <w:pPr>
              <w:pStyle w:val="aff4"/>
              <w:jc w:val="center"/>
            </w:pPr>
            <w:r>
              <w:rPr>
                <w:lang w:val="en-US"/>
              </w:rPr>
              <w:t>First</w:t>
            </w:r>
            <w:r w:rsidRPr="005813F5">
              <w:t xml:space="preserve"> </w:t>
            </w:r>
            <w:r>
              <w:rPr>
                <w:lang w:val="en-US"/>
              </w:rPr>
              <w:t>bit</w:t>
            </w:r>
          </w:p>
        </w:tc>
      </w:tr>
      <w:tr w:rsidR="00A07C71" w14:paraId="1A7BDF52" w14:textId="77777777" w:rsidTr="00175558">
        <w:tc>
          <w:tcPr>
            <w:tcW w:w="9602" w:type="dxa"/>
            <w:gridSpan w:val="16"/>
            <w:vAlign w:val="center"/>
          </w:tcPr>
          <w:p w14:paraId="01FB230A" w14:textId="77777777" w:rsidR="00A07C71" w:rsidRPr="005813F5" w:rsidRDefault="00A07C71" w:rsidP="00175558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1D331879" w14:textId="77777777" w:rsidR="00A07C71" w:rsidRDefault="00A07C71" w:rsidP="00A07C71">
      <w:pPr>
        <w:suppressAutoHyphens w:val="0"/>
        <w:spacing w:line="240" w:lineRule="auto"/>
        <w:ind w:firstLine="0"/>
        <w:jc w:val="left"/>
      </w:pPr>
      <w:r>
        <w:br w:type="page"/>
      </w:r>
    </w:p>
    <w:bookmarkEnd w:id="31"/>
    <w:p w14:paraId="27B4B2EC" w14:textId="77777777" w:rsidR="00A07C71" w:rsidRDefault="00A07C71" w:rsidP="00CF6157">
      <w:pPr>
        <w:suppressAutoHyphens w:val="0"/>
        <w:spacing w:line="240" w:lineRule="auto"/>
        <w:ind w:firstLine="0"/>
        <w:jc w:val="left"/>
      </w:pPr>
    </w:p>
    <w:p w14:paraId="2E1CB8F3" w14:textId="7315CDE2" w:rsidR="003548B7" w:rsidRPr="003D4496" w:rsidRDefault="003548B7" w:rsidP="000A2CB4">
      <w:pPr>
        <w:pStyle w:val="af"/>
        <w:ind w:firstLine="0"/>
        <w:jc w:val="center"/>
        <w:rPr>
          <w:sz w:val="28"/>
        </w:rPr>
      </w:pPr>
      <w:r w:rsidRPr="003D4496">
        <w:rPr>
          <w:sz w:val="28"/>
        </w:rPr>
        <w:t>Лист регистрации изменений</w:t>
      </w:r>
      <w:bookmarkEnd w:id="8"/>
    </w:p>
    <w:tbl>
      <w:tblPr>
        <w:tblW w:w="10206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0"/>
        <w:gridCol w:w="1027"/>
        <w:gridCol w:w="1028"/>
        <w:gridCol w:w="1028"/>
        <w:gridCol w:w="1028"/>
        <w:gridCol w:w="1034"/>
        <w:gridCol w:w="1034"/>
        <w:gridCol w:w="1192"/>
        <w:gridCol w:w="1134"/>
        <w:gridCol w:w="991"/>
      </w:tblGrid>
      <w:tr w:rsidR="003548B7" w14:paraId="5E8F6C8E" w14:textId="77777777" w:rsidTr="00F873E5">
        <w:trPr>
          <w:jc w:val="center"/>
        </w:trPr>
        <w:tc>
          <w:tcPr>
            <w:tcW w:w="710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1EEFFF7F" w14:textId="77777777" w:rsidR="003548B7" w:rsidRDefault="003548B7" w:rsidP="00F873E5">
            <w:pPr>
              <w:pStyle w:val="a8"/>
              <w:jc w:val="center"/>
            </w:pPr>
            <w:r>
              <w:t>Изм.</w:t>
            </w:r>
          </w:p>
        </w:tc>
        <w:tc>
          <w:tcPr>
            <w:tcW w:w="411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8296DF8" w14:textId="77777777" w:rsidR="003548B7" w:rsidRDefault="003548B7" w:rsidP="00F873E5">
            <w:pPr>
              <w:pStyle w:val="a8"/>
              <w:jc w:val="center"/>
            </w:pPr>
            <w:r>
              <w:t>Номера листов (страниц)</w:t>
            </w:r>
          </w:p>
        </w:tc>
        <w:tc>
          <w:tcPr>
            <w:tcW w:w="1034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686CC431" w14:textId="77777777" w:rsidR="003548B7" w:rsidRDefault="003548B7" w:rsidP="00F873E5">
            <w:pPr>
              <w:pStyle w:val="a8"/>
              <w:jc w:val="center"/>
            </w:pPr>
            <w:r>
              <w:t>Всего листов (страниц)  в докум.</w:t>
            </w:r>
          </w:p>
        </w:tc>
        <w:tc>
          <w:tcPr>
            <w:tcW w:w="1034" w:type="dxa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14:paraId="2FAF8ACE" w14:textId="77777777" w:rsidR="003548B7" w:rsidRDefault="003548B7" w:rsidP="00F873E5">
            <w:pPr>
              <w:pStyle w:val="a8"/>
              <w:jc w:val="center"/>
            </w:pPr>
            <w:r>
              <w:t>№ докум.</w:t>
            </w:r>
          </w:p>
        </w:tc>
        <w:tc>
          <w:tcPr>
            <w:tcW w:w="11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6CD61A" w14:textId="77777777" w:rsidR="003548B7" w:rsidRDefault="003548B7" w:rsidP="00F873E5">
            <w:pPr>
              <w:pStyle w:val="a8"/>
              <w:jc w:val="center"/>
            </w:pPr>
            <w:r>
              <w:t>Входящий № сопроводит. документа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765E9868" w14:textId="77777777" w:rsidR="003548B7" w:rsidRDefault="003548B7" w:rsidP="00F873E5">
            <w:pPr>
              <w:pStyle w:val="a8"/>
              <w:jc w:val="center"/>
            </w:pPr>
            <w:r>
              <w:t>Подпись</w:t>
            </w:r>
          </w:p>
        </w:tc>
        <w:tc>
          <w:tcPr>
            <w:tcW w:w="991" w:type="dxa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14:paraId="2609BC74" w14:textId="77777777" w:rsidR="003548B7" w:rsidRDefault="003548B7" w:rsidP="00F873E5">
            <w:pPr>
              <w:pStyle w:val="a8"/>
              <w:jc w:val="center"/>
            </w:pPr>
            <w:r>
              <w:t>Дата</w:t>
            </w:r>
          </w:p>
        </w:tc>
      </w:tr>
      <w:tr w:rsidR="003548B7" w14:paraId="1DA669AA" w14:textId="77777777" w:rsidTr="00F873E5">
        <w:trPr>
          <w:jc w:val="center"/>
        </w:trPr>
        <w:tc>
          <w:tcPr>
            <w:tcW w:w="710" w:type="dxa"/>
            <w:vMerge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3F446930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027" w:type="dxa"/>
            <w:tcBorders>
              <w:left w:val="nil"/>
              <w:bottom w:val="single" w:sz="12" w:space="0" w:color="auto"/>
            </w:tcBorders>
            <w:vAlign w:val="center"/>
          </w:tcPr>
          <w:p w14:paraId="3E843BF7" w14:textId="77777777" w:rsidR="003548B7" w:rsidRDefault="003548B7" w:rsidP="00F873E5">
            <w:pPr>
              <w:pStyle w:val="a8"/>
              <w:jc w:val="center"/>
            </w:pPr>
            <w:r>
              <w:t>изменённых</w:t>
            </w:r>
          </w:p>
        </w:tc>
        <w:tc>
          <w:tcPr>
            <w:tcW w:w="102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1FD514A" w14:textId="77777777" w:rsidR="003548B7" w:rsidRDefault="003548B7" w:rsidP="00F873E5">
            <w:pPr>
              <w:pStyle w:val="a8"/>
              <w:jc w:val="center"/>
            </w:pPr>
            <w:r>
              <w:t>заменённых</w:t>
            </w:r>
          </w:p>
        </w:tc>
        <w:tc>
          <w:tcPr>
            <w:tcW w:w="1028" w:type="dxa"/>
            <w:tcBorders>
              <w:left w:val="nil"/>
              <w:bottom w:val="single" w:sz="12" w:space="0" w:color="auto"/>
            </w:tcBorders>
            <w:vAlign w:val="center"/>
          </w:tcPr>
          <w:p w14:paraId="1E246691" w14:textId="77777777" w:rsidR="003548B7" w:rsidRDefault="003548B7" w:rsidP="00F873E5">
            <w:pPr>
              <w:pStyle w:val="a8"/>
              <w:jc w:val="center"/>
            </w:pPr>
            <w:r>
              <w:t>новых</w:t>
            </w:r>
          </w:p>
        </w:tc>
        <w:tc>
          <w:tcPr>
            <w:tcW w:w="102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57F84B1" w14:textId="77777777" w:rsidR="003548B7" w:rsidRDefault="003548B7" w:rsidP="00F873E5">
            <w:pPr>
              <w:pStyle w:val="a8"/>
              <w:jc w:val="center"/>
            </w:pPr>
            <w:r>
              <w:t>аннули</w:t>
            </w:r>
            <w:r>
              <w:softHyphen/>
              <w:t>рованных</w:t>
            </w:r>
          </w:p>
        </w:tc>
        <w:tc>
          <w:tcPr>
            <w:tcW w:w="1034" w:type="dxa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38126719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034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3509FA08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192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AC9D77A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134" w:type="dxa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0C5C439B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991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4A9A5472" w14:textId="77777777" w:rsidR="003548B7" w:rsidRDefault="003548B7" w:rsidP="00F873E5">
            <w:pPr>
              <w:pStyle w:val="a8"/>
              <w:jc w:val="center"/>
            </w:pPr>
          </w:p>
        </w:tc>
      </w:tr>
      <w:tr w:rsidR="003548B7" w14:paraId="564C9635" w14:textId="77777777" w:rsidTr="00F873E5">
        <w:trPr>
          <w:trHeight w:val="12294"/>
          <w:jc w:val="center"/>
        </w:trPr>
        <w:tc>
          <w:tcPr>
            <w:tcW w:w="710" w:type="dxa"/>
            <w:tcBorders>
              <w:top w:val="single" w:sz="6" w:space="0" w:color="auto"/>
              <w:right w:val="single" w:sz="6" w:space="0" w:color="auto"/>
            </w:tcBorders>
          </w:tcPr>
          <w:p w14:paraId="143066D8" w14:textId="77777777" w:rsidR="003548B7" w:rsidRDefault="003548B7" w:rsidP="00F873E5"/>
        </w:tc>
        <w:tc>
          <w:tcPr>
            <w:tcW w:w="1027" w:type="dxa"/>
            <w:tcBorders>
              <w:top w:val="single" w:sz="6" w:space="0" w:color="auto"/>
              <w:left w:val="nil"/>
            </w:tcBorders>
          </w:tcPr>
          <w:p w14:paraId="1FE615E8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8E329EA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nil"/>
            </w:tcBorders>
          </w:tcPr>
          <w:p w14:paraId="1DCBDE89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124F028" w14:textId="77777777" w:rsidR="003548B7" w:rsidRDefault="003548B7" w:rsidP="00F873E5"/>
        </w:tc>
        <w:tc>
          <w:tcPr>
            <w:tcW w:w="10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11E05D2" w14:textId="77777777" w:rsidR="003548B7" w:rsidRDefault="003548B7" w:rsidP="00F873E5"/>
        </w:tc>
        <w:tc>
          <w:tcPr>
            <w:tcW w:w="1034" w:type="dxa"/>
            <w:tcBorders>
              <w:top w:val="single" w:sz="6" w:space="0" w:color="auto"/>
              <w:left w:val="nil"/>
            </w:tcBorders>
          </w:tcPr>
          <w:p w14:paraId="27D23A95" w14:textId="77777777" w:rsidR="003548B7" w:rsidRDefault="003548B7" w:rsidP="00F873E5"/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71E322E" w14:textId="77777777" w:rsidR="003548B7" w:rsidRDefault="003548B7" w:rsidP="00F873E5"/>
        </w:tc>
        <w:tc>
          <w:tcPr>
            <w:tcW w:w="11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C77F68F" w14:textId="77777777" w:rsidR="003548B7" w:rsidRDefault="003548B7" w:rsidP="00F873E5"/>
        </w:tc>
        <w:tc>
          <w:tcPr>
            <w:tcW w:w="991" w:type="dxa"/>
            <w:tcBorders>
              <w:top w:val="single" w:sz="6" w:space="0" w:color="auto"/>
              <w:left w:val="nil"/>
            </w:tcBorders>
          </w:tcPr>
          <w:p w14:paraId="513AC2B6" w14:textId="77777777" w:rsidR="003548B7" w:rsidRDefault="003548B7" w:rsidP="00F873E5"/>
        </w:tc>
      </w:tr>
    </w:tbl>
    <w:p w14:paraId="532B6424" w14:textId="77777777" w:rsidR="006C0C5E" w:rsidRPr="002C1440" w:rsidRDefault="006C0C5E" w:rsidP="003548B7">
      <w:pPr>
        <w:pStyle w:val="a3"/>
        <w:tabs>
          <w:tab w:val="clear" w:pos="4153"/>
          <w:tab w:val="clear" w:pos="8306"/>
        </w:tabs>
        <w:spacing w:after="240" w:line="360" w:lineRule="auto"/>
        <w:jc w:val="center"/>
        <w:rPr>
          <w:sz w:val="4"/>
        </w:rPr>
      </w:pPr>
    </w:p>
    <w:sectPr w:rsidR="006C0C5E" w:rsidRPr="002C1440" w:rsidSect="00BB20F9">
      <w:headerReference w:type="default" r:id="rId12"/>
      <w:footerReference w:type="default" r:id="rId13"/>
      <w:pgSz w:w="11906" w:h="16838" w:code="9"/>
      <w:pgMar w:top="1134" w:right="567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F60BD5" w14:textId="77777777" w:rsidR="00153533" w:rsidRDefault="00153533">
      <w:pPr>
        <w:spacing w:line="240" w:lineRule="auto"/>
      </w:pPr>
      <w:r>
        <w:separator/>
      </w:r>
    </w:p>
  </w:endnote>
  <w:endnote w:type="continuationSeparator" w:id="0">
    <w:p w14:paraId="78465120" w14:textId="77777777" w:rsidR="00153533" w:rsidRDefault="00153533">
      <w:pPr>
        <w:spacing w:line="240" w:lineRule="auto"/>
      </w:pPr>
      <w:r>
        <w:continuationSeparator/>
      </w:r>
    </w:p>
  </w:endnote>
  <w:endnote w:type="continuationNotice" w:id="1">
    <w:p w14:paraId="5C2F95B1" w14:textId="77777777" w:rsidR="00153533" w:rsidRDefault="001535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Microsoft Sans Serif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30F8D" w14:textId="2A1E9989" w:rsidR="005813F5" w:rsidRDefault="005813F5" w:rsidP="00325755">
    <w:pPr>
      <w:pStyle w:val="110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5D9B546" wp14:editId="72F4E6A5">
              <wp:simplePos x="0" y="0"/>
              <wp:positionH relativeFrom="column">
                <wp:posOffset>273685</wp:posOffset>
              </wp:positionH>
              <wp:positionV relativeFrom="paragraph">
                <wp:posOffset>125095</wp:posOffset>
              </wp:positionV>
              <wp:extent cx="692150" cy="127000"/>
              <wp:effectExtent l="0" t="0" r="12700" b="6350"/>
              <wp:wrapNone/>
              <wp:docPr id="2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B566AF2" w14:textId="77777777" w:rsidR="005813F5" w:rsidRPr="00820947" w:rsidRDefault="005813F5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820947">
                            <w:rPr>
                              <w:sz w:val="20"/>
                            </w:rPr>
                            <w:t>Задорожная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D9B546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left:0;text-align:left;margin-left:21.55pt;margin-top:9.85pt;width:54.5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" filled="f" stroked="f">
              <v:textbox inset="0,0,0,0">
                <w:txbxContent>
                  <w:p w14:paraId="6B566AF2" w14:textId="77777777" w:rsidR="005813F5" w:rsidRPr="00820947" w:rsidRDefault="005813F5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 w:rsidRPr="00820947">
                      <w:rPr>
                        <w:sz w:val="20"/>
                      </w:rPr>
                      <w:t>Задорожная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F3B3AC0" wp14:editId="5E49A826">
              <wp:simplePos x="0" y="0"/>
              <wp:positionH relativeFrom="column">
                <wp:posOffset>5215890</wp:posOffset>
              </wp:positionH>
              <wp:positionV relativeFrom="paragraph">
                <wp:posOffset>-264795</wp:posOffset>
              </wp:positionV>
              <wp:extent cx="232410" cy="177800"/>
              <wp:effectExtent l="0" t="0" r="15240" b="12700"/>
              <wp:wrapNone/>
              <wp:docPr id="2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72DCF93B" w14:textId="77777777" w:rsidR="005813F5" w:rsidRPr="00820947" w:rsidRDefault="005813F5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820947">
                            <w:rPr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3B3AC0" id="Text Box 16" o:spid="_x0000_s1027" type="#_x0000_t202" style="position:absolute;left:0;text-align:left;margin-left:410.7pt;margin-top:-20.85pt;width:18.3pt;height: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" filled="f" stroked="f">
              <v:textbox inset="0,0,0,0">
                <w:txbxContent>
                  <w:p w14:paraId="72DCF93B" w14:textId="77777777" w:rsidR="005813F5" w:rsidRPr="00820947" w:rsidRDefault="005813F5" w:rsidP="00B5013C">
                    <w:pPr>
                      <w:spacing w:line="240" w:lineRule="auto"/>
                      <w:ind w:firstLine="0"/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 w:rsidRPr="00820947">
                      <w:rPr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AC48FD2" wp14:editId="71CE5935">
              <wp:simplePos x="0" y="0"/>
              <wp:positionH relativeFrom="column">
                <wp:posOffset>4487734</wp:posOffset>
              </wp:positionH>
              <wp:positionV relativeFrom="paragraph">
                <wp:posOffset>-258445</wp:posOffset>
              </wp:positionV>
              <wp:extent cx="198006" cy="168427"/>
              <wp:effectExtent l="0" t="0" r="12065" b="3175"/>
              <wp:wrapNone/>
              <wp:docPr id="1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006" cy="1684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46BB0459" w14:textId="77777777" w:rsidR="005813F5" w:rsidRPr="000A2CB4" w:rsidRDefault="005813F5" w:rsidP="006573A4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C48FD2" id="_x0000_s1028" type="#_x0000_t202" style="position:absolute;left:0;text-align:left;margin-left:353.35pt;margin-top:-20.35pt;width:15.6pt;height:1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" filled="f" stroked="f">
              <v:textbox inset="0,0,0,0">
                <w:txbxContent>
                  <w:p w14:paraId="46BB0459" w14:textId="77777777" w:rsidR="005813F5" w:rsidRPr="000A2CB4" w:rsidRDefault="005813F5" w:rsidP="006573A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4413201" wp14:editId="24280BA2">
              <wp:simplePos x="0" y="0"/>
              <wp:positionH relativeFrom="column">
                <wp:posOffset>2261235</wp:posOffset>
              </wp:positionH>
              <wp:positionV relativeFrom="paragraph">
                <wp:posOffset>-891540</wp:posOffset>
              </wp:positionV>
              <wp:extent cx="3710940" cy="343535"/>
              <wp:effectExtent l="0" t="0" r="0" b="0"/>
              <wp:wrapNone/>
              <wp:docPr id="2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94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AE33BC9" w14:textId="2BFCBE7D" w:rsidR="005813F5" w:rsidRPr="00820947" w:rsidRDefault="005813F5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820947">
                            <w:rPr>
                              <w:sz w:val="32"/>
                              <w:szCs w:val="32"/>
                            </w:rPr>
                            <w:t>ЮМП.</w:t>
                          </w:r>
                          <w:r w:rsidRPr="00820947">
                            <w:rPr>
                              <w:sz w:val="32"/>
                              <w:szCs w:val="32"/>
                              <w:lang w:val="en-US"/>
                            </w:rPr>
                            <w:t>250</w:t>
                          </w:r>
                          <w:r w:rsidRPr="00820947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</w:rPr>
                            <w:t>271</w:t>
                          </w:r>
                          <w:r w:rsidRPr="00820947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ИЭ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13201" id="Text Box 14" o:spid="_x0000_s1029" type="#_x0000_t202" style="position:absolute;left:0;text-align:left;margin-left:178.05pt;margin-top:-70.2pt;width:292.2pt;height:2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" filled="f" stroked="f">
              <v:textbox>
                <w:txbxContent>
                  <w:p w14:paraId="6AE33BC9" w14:textId="2BFCBE7D" w:rsidR="005813F5" w:rsidRPr="00820947" w:rsidRDefault="005813F5" w:rsidP="00B5013C">
                    <w:pPr>
                      <w:spacing w:line="240" w:lineRule="auto"/>
                      <w:ind w:firstLine="0"/>
                      <w:jc w:val="center"/>
                      <w:rPr>
                        <w:sz w:val="32"/>
                        <w:szCs w:val="32"/>
                      </w:rPr>
                    </w:pPr>
                    <w:r w:rsidRPr="00820947">
                      <w:rPr>
                        <w:sz w:val="32"/>
                        <w:szCs w:val="32"/>
                      </w:rPr>
                      <w:t>ЮМП.</w:t>
                    </w:r>
                    <w:r w:rsidRPr="00820947">
                      <w:rPr>
                        <w:sz w:val="32"/>
                        <w:szCs w:val="32"/>
                        <w:lang w:val="en-US"/>
                      </w:rPr>
                      <w:t>250</w:t>
                    </w:r>
                    <w:r w:rsidRPr="00820947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</w:rPr>
                      <w:t>271</w:t>
                    </w:r>
                    <w:r w:rsidRPr="00820947">
                      <w:rPr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sz w:val="32"/>
                        <w:szCs w:val="32"/>
                      </w:rPr>
                      <w:t>ИЭ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F531354" wp14:editId="21195050">
              <wp:simplePos x="0" y="0"/>
              <wp:positionH relativeFrom="column">
                <wp:posOffset>5777230</wp:posOffset>
              </wp:positionH>
              <wp:positionV relativeFrom="paragraph">
                <wp:posOffset>-261620</wp:posOffset>
              </wp:positionV>
              <wp:extent cx="327660" cy="147955"/>
              <wp:effectExtent l="0" t="0" r="15240" b="4445"/>
              <wp:wrapNone/>
              <wp:docPr id="2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074605A6" w14:textId="08C094FB" w:rsidR="005813F5" w:rsidRPr="00820947" w:rsidRDefault="005813F5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ins w:id="2" w:author="Алексей Сергеевич Козлов" w:date="2020-12-13T19:53:00Z">
                            <w:r w:rsidR="000E580C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</w:ins>
                          <w:del w:id="3" w:author="Алексей Сергеевич Козлов" w:date="2020-12-13T19:53:00Z">
                            <w:r w:rsidR="00A07C71" w:rsidDel="000E580C">
                              <w:rPr>
                                <w:noProof/>
                                <w:sz w:val="24"/>
                                <w:szCs w:val="24"/>
                              </w:rPr>
                              <w:delText>38</w:delText>
                            </w:r>
                          </w:del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531354" id="Text Box 15" o:spid="_x0000_s1030" type="#_x0000_t202" style="position:absolute;left:0;text-align:left;margin-left:454.9pt;margin-top:-20.6pt;width:25.8pt;height:1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" filled="f" stroked="f">
              <v:textbox inset="0,0,0,0">
                <w:txbxContent>
                  <w:p w14:paraId="074605A6" w14:textId="08C094FB" w:rsidR="005813F5" w:rsidRPr="00820947" w:rsidRDefault="005813F5" w:rsidP="00B5013C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NUMPAGES  \* Arabic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ins w:id="4" w:author="Алексей Сергеевич Козлов" w:date="2020-12-13T19:53:00Z">
                      <w:r w:rsidR="000E580C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</w:ins>
                    <w:del w:id="5" w:author="Алексей Сергеевич Козлов" w:date="2020-12-13T19:53:00Z">
                      <w:r w:rsidR="00A07C71" w:rsidDel="000E580C">
                        <w:rPr>
                          <w:noProof/>
                          <w:sz w:val="24"/>
                          <w:szCs w:val="24"/>
                        </w:rPr>
                        <w:delText>38</w:delText>
                      </w:r>
                    </w:del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2ADBE3" wp14:editId="7E427099">
              <wp:simplePos x="0" y="0"/>
              <wp:positionH relativeFrom="column">
                <wp:posOffset>273685</wp:posOffset>
              </wp:positionH>
              <wp:positionV relativeFrom="paragraph">
                <wp:posOffset>-421640</wp:posOffset>
              </wp:positionV>
              <wp:extent cx="692150" cy="123825"/>
              <wp:effectExtent l="0" t="0" r="12700" b="9525"/>
              <wp:wrapNone/>
              <wp:docPr id="2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2D11EC8E" w14:textId="51CED1A6" w:rsidR="005813F5" w:rsidRPr="00820947" w:rsidRDefault="005813F5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Козлов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2ADBE3" id="Text Box 17" o:spid="_x0000_s1031" type="#_x0000_t202" style="position:absolute;left:0;text-align:left;margin-left:21.55pt;margin-top:-33.2pt;width:54.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" filled="f" stroked="f">
              <v:textbox inset="0,0,0,0">
                <w:txbxContent>
                  <w:p w14:paraId="2D11EC8E" w14:textId="51CED1A6" w:rsidR="005813F5" w:rsidRPr="00820947" w:rsidRDefault="005813F5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Козлов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5E69551" wp14:editId="09FB2875">
              <wp:simplePos x="0" y="0"/>
              <wp:positionH relativeFrom="column">
                <wp:posOffset>273685</wp:posOffset>
              </wp:positionH>
              <wp:positionV relativeFrom="paragraph">
                <wp:posOffset>-238760</wp:posOffset>
              </wp:positionV>
              <wp:extent cx="692150" cy="116205"/>
              <wp:effectExtent l="0" t="0" r="12700" b="17145"/>
              <wp:wrapNone/>
              <wp:docPr id="20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3897FD34" w14:textId="77777777" w:rsidR="005813F5" w:rsidRPr="00820947" w:rsidRDefault="005813F5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820947">
                            <w:rPr>
                              <w:sz w:val="20"/>
                            </w:rPr>
                            <w:t>Прокопьев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E69551" id="Text Box 18" o:spid="_x0000_s1032" type="#_x0000_t202" style="position:absolute;left:0;text-align:left;margin-left:21.55pt;margin-top:-18.8pt;width:54.5pt;height: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" filled="f" stroked="f">
              <v:textbox inset="0,0,0,0">
                <w:txbxContent>
                  <w:p w14:paraId="3897FD34" w14:textId="77777777" w:rsidR="005813F5" w:rsidRPr="00820947" w:rsidRDefault="005813F5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 w:rsidRPr="00820947">
                      <w:rPr>
                        <w:sz w:val="20"/>
                      </w:rPr>
                      <w:t>Прокопьев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4BD6CA" wp14:editId="0F7BC566">
              <wp:simplePos x="0" y="0"/>
              <wp:positionH relativeFrom="column">
                <wp:posOffset>1990725</wp:posOffset>
              </wp:positionH>
              <wp:positionV relativeFrom="paragraph">
                <wp:posOffset>-429260</wp:posOffset>
              </wp:positionV>
              <wp:extent cx="2459355" cy="835660"/>
              <wp:effectExtent l="0" t="0" r="17145" b="2540"/>
              <wp:wrapNone/>
              <wp:docPr id="24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9355" cy="835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8926273" w14:textId="10AFB5E4" w:rsidR="005813F5" w:rsidRPr="00820947" w:rsidRDefault="005813F5" w:rsidP="00B5013C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КПА Аппаратуры КВВ</w:t>
                          </w:r>
                        </w:p>
                        <w:p w14:paraId="52D7CEC9" w14:textId="77777777" w:rsidR="005813F5" w:rsidRPr="00820947" w:rsidRDefault="005813F5" w:rsidP="00B5013C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И</w:t>
                          </w:r>
                          <w:r w:rsidRPr="00820947">
                            <w:rPr>
                              <w:szCs w:val="28"/>
                            </w:rPr>
                            <w:t>нструкция по эксплуатации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4BD6CA" id="Text Box 20" o:spid="_x0000_s1033" type="#_x0000_t202" style="position:absolute;left:0;text-align:left;margin-left:156.75pt;margin-top:-33.8pt;width:193.65pt;height:6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" filled="f" stroked="f">
              <v:textbox inset="0,0,0,0">
                <w:txbxContent>
                  <w:p w14:paraId="68926273" w14:textId="10AFB5E4" w:rsidR="005813F5" w:rsidRPr="00820947" w:rsidRDefault="005813F5" w:rsidP="00B5013C">
                    <w:pPr>
                      <w:spacing w:line="276" w:lineRule="auto"/>
                      <w:ind w:firstLine="0"/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КПА Аппаратуры КВВ</w:t>
                    </w:r>
                  </w:p>
                  <w:p w14:paraId="52D7CEC9" w14:textId="77777777" w:rsidR="005813F5" w:rsidRPr="00820947" w:rsidRDefault="005813F5" w:rsidP="00B5013C">
                    <w:pPr>
                      <w:spacing w:line="276" w:lineRule="auto"/>
                      <w:ind w:firstLine="0"/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И</w:t>
                    </w:r>
                    <w:r w:rsidRPr="00820947">
                      <w:rPr>
                        <w:szCs w:val="28"/>
                      </w:rPr>
                      <w:t>нструкция по эксплуатации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E0ACD" w14:textId="77777777" w:rsidR="005813F5" w:rsidRDefault="005813F5" w:rsidP="00325755">
    <w:pPr>
      <w:pStyle w:val="110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10D8714" wp14:editId="1F03DF3D">
              <wp:simplePos x="0" y="0"/>
              <wp:positionH relativeFrom="column">
                <wp:posOffset>5934075</wp:posOffset>
              </wp:positionH>
              <wp:positionV relativeFrom="paragraph">
                <wp:posOffset>170815</wp:posOffset>
              </wp:positionV>
              <wp:extent cx="327660" cy="187325"/>
              <wp:effectExtent l="0" t="0" r="15240" b="3175"/>
              <wp:wrapNone/>
              <wp:docPr id="1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" cy="187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D232871" w14:textId="77B5DFEE" w:rsidR="005813F5" w:rsidRPr="001D44D4" w:rsidRDefault="005813F5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 w:rsidRPr="001D44D4">
                            <w:rPr>
                              <w:szCs w:val="28"/>
                            </w:rPr>
                            <w:fldChar w:fldCharType="begin"/>
                          </w:r>
                          <w:r w:rsidRPr="001D44D4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1D44D4">
                            <w:rPr>
                              <w:szCs w:val="28"/>
                            </w:rPr>
                            <w:fldChar w:fldCharType="separate"/>
                          </w:r>
                          <w:r w:rsidR="000E580C">
                            <w:rPr>
                              <w:noProof/>
                              <w:szCs w:val="28"/>
                            </w:rPr>
                            <w:t>36</w:t>
                          </w:r>
                          <w:r w:rsidRPr="001D44D4">
                            <w:rPr>
                              <w:szCs w:val="28"/>
                            </w:rPr>
                            <w:fldChar w:fldCharType="end"/>
                          </w:r>
                        </w:p>
                        <w:p w14:paraId="78D36E09" w14:textId="77777777" w:rsidR="005813F5" w:rsidRPr="00484AD5" w:rsidRDefault="005813F5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0D8714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4" type="#_x0000_t202" style="position:absolute;left:0;text-align:left;margin-left:467.25pt;margin-top:13.45pt;width:25.8pt;height:1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" filled="f" stroked="f">
              <v:textbox inset="0,0,0,0">
                <w:txbxContent>
                  <w:p w14:paraId="6D232871" w14:textId="77B5DFEE" w:rsidR="005813F5" w:rsidRPr="001D44D4" w:rsidRDefault="005813F5" w:rsidP="00B5013C">
                    <w:pPr>
                      <w:spacing w:line="240" w:lineRule="auto"/>
                      <w:ind w:firstLine="0"/>
                      <w:jc w:val="center"/>
                      <w:rPr>
                        <w:szCs w:val="28"/>
                      </w:rPr>
                    </w:pPr>
                    <w:r w:rsidRPr="001D44D4">
                      <w:rPr>
                        <w:szCs w:val="28"/>
                      </w:rPr>
                      <w:fldChar w:fldCharType="begin"/>
                    </w:r>
                    <w:r w:rsidRPr="001D44D4">
                      <w:rPr>
                        <w:szCs w:val="28"/>
                      </w:rPr>
                      <w:instrText xml:space="preserve"> PAGE   \* MERGEFORMAT </w:instrText>
                    </w:r>
                    <w:r w:rsidRPr="001D44D4">
                      <w:rPr>
                        <w:szCs w:val="28"/>
                      </w:rPr>
                      <w:fldChar w:fldCharType="separate"/>
                    </w:r>
                    <w:r w:rsidR="000E580C">
                      <w:rPr>
                        <w:noProof/>
                        <w:szCs w:val="28"/>
                      </w:rPr>
                      <w:t>36</w:t>
                    </w:r>
                    <w:r w:rsidRPr="001D44D4">
                      <w:rPr>
                        <w:szCs w:val="28"/>
                      </w:rPr>
                      <w:fldChar w:fldCharType="end"/>
                    </w:r>
                  </w:p>
                  <w:p w14:paraId="78D36E09" w14:textId="77777777" w:rsidR="005813F5" w:rsidRPr="00484AD5" w:rsidRDefault="005813F5" w:rsidP="00B5013C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297D9E2" wp14:editId="468EB22E">
              <wp:simplePos x="0" y="0"/>
              <wp:positionH relativeFrom="column">
                <wp:posOffset>2084705</wp:posOffset>
              </wp:positionH>
              <wp:positionV relativeFrom="paragraph">
                <wp:posOffset>22225</wp:posOffset>
              </wp:positionV>
              <wp:extent cx="3710940" cy="343535"/>
              <wp:effectExtent l="0" t="0" r="0" b="0"/>
              <wp:wrapNone/>
              <wp:docPr id="1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94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15924B6F" w14:textId="29D2D859" w:rsidR="005813F5" w:rsidRPr="001D44D4" w:rsidRDefault="005813F5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1D44D4">
                            <w:rPr>
                              <w:sz w:val="32"/>
                              <w:szCs w:val="32"/>
                            </w:rPr>
                            <w:t>ЮМП.</w:t>
                          </w:r>
                          <w:r w:rsidRPr="001D44D4">
                            <w:rPr>
                              <w:sz w:val="32"/>
                              <w:szCs w:val="32"/>
                              <w:lang w:val="en-US"/>
                            </w:rPr>
                            <w:t>250</w:t>
                          </w:r>
                          <w:r w:rsidRPr="001D44D4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</w:rPr>
                            <w:t>271</w:t>
                          </w:r>
                          <w:r w:rsidRPr="001D44D4"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ИЭ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97D9E2" id="Text Box 23" o:spid="_x0000_s1035" type="#_x0000_t202" style="position:absolute;left:0;text-align:left;margin-left:164.15pt;margin-top:1.75pt;width:292.2pt;height:2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" filled="f" stroked="f">
              <v:textbox>
                <w:txbxContent>
                  <w:p w14:paraId="15924B6F" w14:textId="29D2D859" w:rsidR="005813F5" w:rsidRPr="001D44D4" w:rsidRDefault="005813F5" w:rsidP="00B5013C">
                    <w:pPr>
                      <w:spacing w:line="240" w:lineRule="auto"/>
                      <w:ind w:firstLine="0"/>
                      <w:jc w:val="center"/>
                      <w:rPr>
                        <w:sz w:val="32"/>
                        <w:szCs w:val="32"/>
                      </w:rPr>
                    </w:pPr>
                    <w:r w:rsidRPr="001D44D4">
                      <w:rPr>
                        <w:sz w:val="32"/>
                        <w:szCs w:val="32"/>
                      </w:rPr>
                      <w:t>ЮМП.</w:t>
                    </w:r>
                    <w:r w:rsidRPr="001D44D4">
                      <w:rPr>
                        <w:sz w:val="32"/>
                        <w:szCs w:val="32"/>
                        <w:lang w:val="en-US"/>
                      </w:rPr>
                      <w:t>250</w:t>
                    </w:r>
                    <w:r w:rsidRPr="001D44D4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</w:rPr>
                      <w:t>271</w:t>
                    </w:r>
                    <w:r w:rsidRPr="001D44D4">
                      <w:rPr>
                        <w:sz w:val="32"/>
                        <w:szCs w:val="32"/>
                        <w:lang w:val="en-US"/>
                      </w:rPr>
                      <w:t xml:space="preserve"> </w:t>
                    </w:r>
                    <w:r>
                      <w:rPr>
                        <w:sz w:val="32"/>
                        <w:szCs w:val="32"/>
                      </w:rPr>
                      <w:t>ИЭ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24BF68" w14:textId="77777777" w:rsidR="00153533" w:rsidRDefault="00153533">
      <w:pPr>
        <w:spacing w:line="240" w:lineRule="auto"/>
      </w:pPr>
      <w:r>
        <w:separator/>
      </w:r>
    </w:p>
  </w:footnote>
  <w:footnote w:type="continuationSeparator" w:id="0">
    <w:p w14:paraId="6374CD1F" w14:textId="77777777" w:rsidR="00153533" w:rsidRDefault="00153533">
      <w:pPr>
        <w:spacing w:line="240" w:lineRule="auto"/>
      </w:pPr>
      <w:r>
        <w:continuationSeparator/>
      </w:r>
    </w:p>
  </w:footnote>
  <w:footnote w:type="continuationNotice" w:id="1">
    <w:p w14:paraId="4FA41FFC" w14:textId="77777777" w:rsidR="00153533" w:rsidRDefault="0015353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04616" w14:textId="77777777" w:rsidR="005813F5" w:rsidRPr="00B9625F" w:rsidRDefault="005813F5">
    <w:pPr>
      <w:pStyle w:val="a3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0" allowOverlap="0" wp14:anchorId="2A94A9F7" wp14:editId="244921D4">
          <wp:simplePos x="0" y="0"/>
          <wp:positionH relativeFrom="page">
            <wp:posOffset>252095</wp:posOffset>
          </wp:positionH>
          <wp:positionV relativeFrom="page">
            <wp:posOffset>144145</wp:posOffset>
          </wp:positionV>
          <wp:extent cx="7135200" cy="10371600"/>
          <wp:effectExtent l="0" t="0" r="8890" b="0"/>
          <wp:wrapNone/>
          <wp:docPr id="1" name="Рисунок 3" descr="D:\Design\MicroSoft Visio\Форма 2 Титул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3" descr="D:\Design\MicroSoft Visio\Форма 2 Титул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200" cy="10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605E0" w14:textId="77777777" w:rsidR="005813F5" w:rsidRPr="00BB20F9" w:rsidRDefault="005813F5" w:rsidP="00325755">
    <w:pPr>
      <w:pStyle w:val="110"/>
      <w:spacing w:line="240" w:lineRule="auto"/>
    </w:pPr>
    <w:r w:rsidRPr="00B5013C">
      <w:rPr>
        <w:noProof/>
      </w:rPr>
      <w:drawing>
        <wp:anchor distT="0" distB="0" distL="114300" distR="114300" simplePos="0" relativeHeight="251661312" behindDoc="1" locked="0" layoutInCell="0" allowOverlap="0" wp14:anchorId="4DA82D58" wp14:editId="27D1C186">
          <wp:simplePos x="0" y="0"/>
          <wp:positionH relativeFrom="page">
            <wp:posOffset>223520</wp:posOffset>
          </wp:positionH>
          <wp:positionV relativeFrom="page">
            <wp:posOffset>144145</wp:posOffset>
          </wp:positionV>
          <wp:extent cx="7138800" cy="10371600"/>
          <wp:effectExtent l="0" t="0" r="5080" b="0"/>
          <wp:wrapNone/>
          <wp:docPr id="4" name="Рисунок 4" descr="D:\Design\MicroSoft Visio\Форма 2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D:\Design\MicroSoft Visio\Форма 2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8800" cy="10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135F9" w14:textId="77777777" w:rsidR="005813F5" w:rsidRPr="00BB20F9" w:rsidRDefault="005813F5" w:rsidP="00325755">
    <w:pPr>
      <w:pStyle w:val="110"/>
      <w:spacing w:line="240" w:lineRule="auto"/>
    </w:pPr>
    <w:r w:rsidRPr="00B5013C">
      <w:rPr>
        <w:noProof/>
      </w:rPr>
      <w:drawing>
        <wp:anchor distT="0" distB="0" distL="114300" distR="114300" simplePos="0" relativeHeight="251671552" behindDoc="1" locked="0" layoutInCell="0" allowOverlap="0" wp14:anchorId="7CDDEE24" wp14:editId="1E792A4C">
          <wp:simplePos x="0" y="0"/>
          <wp:positionH relativeFrom="page">
            <wp:posOffset>223520</wp:posOffset>
          </wp:positionH>
          <wp:positionV relativeFrom="page">
            <wp:posOffset>144145</wp:posOffset>
          </wp:positionV>
          <wp:extent cx="7142400" cy="10378800"/>
          <wp:effectExtent l="0" t="0" r="1905" b="3810"/>
          <wp:wrapNone/>
          <wp:docPr id="3" name="Рисунок 3" descr="D:\Design\MicroSoft Visio\Форма 2a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esign\MicroSoft Visio\Форма 2a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2400" cy="1037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" w15:restartNumberingAfterBreak="0">
    <w:nsid w:val="00637C04"/>
    <w:multiLevelType w:val="hybridMultilevel"/>
    <w:tmpl w:val="331624E0"/>
    <w:lvl w:ilvl="0" w:tplc="9C56178A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5860780"/>
    <w:multiLevelType w:val="hybridMultilevel"/>
    <w:tmpl w:val="F4AAB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956224"/>
    <w:multiLevelType w:val="hybridMultilevel"/>
    <w:tmpl w:val="BBE86B8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FE09E0"/>
    <w:multiLevelType w:val="hybridMultilevel"/>
    <w:tmpl w:val="32FAFAFC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6D3C0F"/>
    <w:multiLevelType w:val="hybridMultilevel"/>
    <w:tmpl w:val="A9A4905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896"/>
    <w:multiLevelType w:val="singleLevel"/>
    <w:tmpl w:val="38C40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B80B79"/>
    <w:multiLevelType w:val="hybridMultilevel"/>
    <w:tmpl w:val="1670275C"/>
    <w:lvl w:ilvl="0" w:tplc="FFFFFFFF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990663"/>
    <w:multiLevelType w:val="hybridMultilevel"/>
    <w:tmpl w:val="636475C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FA72DA"/>
    <w:multiLevelType w:val="hybridMultilevel"/>
    <w:tmpl w:val="F148D6D4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885336"/>
    <w:multiLevelType w:val="hybridMultilevel"/>
    <w:tmpl w:val="255463C4"/>
    <w:lvl w:ilvl="0" w:tplc="0419000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2" w15:restartNumberingAfterBreak="0">
    <w:nsid w:val="38E862DC"/>
    <w:multiLevelType w:val="multilevel"/>
    <w:tmpl w:val="1CCC48B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54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A80DE6"/>
    <w:multiLevelType w:val="hybridMultilevel"/>
    <w:tmpl w:val="953A6926"/>
    <w:lvl w:ilvl="0" w:tplc="46685016">
      <w:start w:val="1"/>
      <w:numFmt w:val="bullet"/>
      <w:pStyle w:val="10"/>
      <w:lvlText w:val=""/>
      <w:lvlJc w:val="left"/>
      <w:pPr>
        <w:ind w:left="15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4" w15:restartNumberingAfterBreak="0">
    <w:nsid w:val="3CE014B9"/>
    <w:multiLevelType w:val="hybridMultilevel"/>
    <w:tmpl w:val="D938F14C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821E1D"/>
    <w:multiLevelType w:val="hybridMultilevel"/>
    <w:tmpl w:val="08224EA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663E43"/>
    <w:multiLevelType w:val="hybridMultilevel"/>
    <w:tmpl w:val="A3243C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047E4"/>
    <w:multiLevelType w:val="hybridMultilevel"/>
    <w:tmpl w:val="974A9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E1D8A"/>
    <w:multiLevelType w:val="hybridMultilevel"/>
    <w:tmpl w:val="C1B0170C"/>
    <w:lvl w:ilvl="0" w:tplc="6CC4214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67A3D18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2" w:tplc="15DC198A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1E68F3B8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8A626934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7C00A27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1EE82E9A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2D6845AA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3BA32FC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4451D1"/>
    <w:multiLevelType w:val="hybridMultilevel"/>
    <w:tmpl w:val="E6D65F78"/>
    <w:lvl w:ilvl="0" w:tplc="4E1C1554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0" w15:restartNumberingAfterBreak="0">
    <w:nsid w:val="48204686"/>
    <w:multiLevelType w:val="hybridMultilevel"/>
    <w:tmpl w:val="B20E76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8510B10"/>
    <w:multiLevelType w:val="hybridMultilevel"/>
    <w:tmpl w:val="31BA2ADA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D271909"/>
    <w:multiLevelType w:val="hybridMultilevel"/>
    <w:tmpl w:val="F36CF712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63BC9F78">
      <w:start w:val="1"/>
      <w:numFmt w:val="russianLower"/>
      <w:lvlText w:val="%2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953B90"/>
    <w:multiLevelType w:val="hybridMultilevel"/>
    <w:tmpl w:val="7C3EC956"/>
    <w:lvl w:ilvl="0" w:tplc="04190019" w:tentative="1">
      <w:start w:val="1"/>
      <w:numFmt w:val="lowerLetter"/>
      <w:lvlText w:val="%1."/>
      <w:lvlJc w:val="left"/>
      <w:pPr>
        <w:tabs>
          <w:tab w:val="num" w:pos="2496"/>
        </w:tabs>
        <w:ind w:left="2496" w:hanging="360"/>
      </w:pPr>
    </w:lvl>
    <w:lvl w:ilvl="1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 w15:restartNumberingAfterBreak="0">
    <w:nsid w:val="4FD020D5"/>
    <w:multiLevelType w:val="hybridMultilevel"/>
    <w:tmpl w:val="FF702946"/>
    <w:lvl w:ilvl="0" w:tplc="4E1C1554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5" w15:restartNumberingAfterBreak="0">
    <w:nsid w:val="53CD32A6"/>
    <w:multiLevelType w:val="hybridMultilevel"/>
    <w:tmpl w:val="AA7AA8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A5F0A"/>
    <w:multiLevelType w:val="hybridMultilevel"/>
    <w:tmpl w:val="B5A4F030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2C31E18"/>
    <w:multiLevelType w:val="hybridMultilevel"/>
    <w:tmpl w:val="8FA2DA1E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4933311"/>
    <w:multiLevelType w:val="hybridMultilevel"/>
    <w:tmpl w:val="0A5E1364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523F03"/>
    <w:multiLevelType w:val="hybridMultilevel"/>
    <w:tmpl w:val="307A3230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F1B1D"/>
    <w:multiLevelType w:val="hybridMultilevel"/>
    <w:tmpl w:val="AA4817A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CA06755"/>
    <w:multiLevelType w:val="hybridMultilevel"/>
    <w:tmpl w:val="044089EC"/>
    <w:lvl w:ilvl="0" w:tplc="FFFFFFFF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380F15"/>
    <w:multiLevelType w:val="hybridMultilevel"/>
    <w:tmpl w:val="846EEF0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16"/>
  </w:num>
  <w:num w:numId="5">
    <w:abstractNumId w:val="6"/>
  </w:num>
  <w:num w:numId="6">
    <w:abstractNumId w:val="11"/>
  </w:num>
  <w:num w:numId="7">
    <w:abstractNumId w:val="25"/>
  </w:num>
  <w:num w:numId="8">
    <w:abstractNumId w:val="21"/>
  </w:num>
  <w:num w:numId="9">
    <w:abstractNumId w:val="8"/>
  </w:num>
  <w:num w:numId="10">
    <w:abstractNumId w:val="23"/>
  </w:num>
  <w:num w:numId="11">
    <w:abstractNumId w:val="26"/>
  </w:num>
  <w:num w:numId="12">
    <w:abstractNumId w:val="30"/>
  </w:num>
  <w:num w:numId="13">
    <w:abstractNumId w:val="9"/>
  </w:num>
  <w:num w:numId="14">
    <w:abstractNumId w:val="15"/>
  </w:num>
  <w:num w:numId="15">
    <w:abstractNumId w:val="7"/>
  </w:num>
  <w:num w:numId="16">
    <w:abstractNumId w:val="3"/>
  </w:num>
  <w:num w:numId="17">
    <w:abstractNumId w:val="31"/>
  </w:num>
  <w:num w:numId="18">
    <w:abstractNumId w:val="29"/>
  </w:num>
  <w:num w:numId="19">
    <w:abstractNumId w:val="12"/>
  </w:num>
  <w:num w:numId="20">
    <w:abstractNumId w:val="24"/>
  </w:num>
  <w:num w:numId="21">
    <w:abstractNumId w:val="28"/>
  </w:num>
  <w:num w:numId="22">
    <w:abstractNumId w:val="14"/>
  </w:num>
  <w:num w:numId="23">
    <w:abstractNumId w:val="4"/>
  </w:num>
  <w:num w:numId="24">
    <w:abstractNumId w:val="19"/>
  </w:num>
  <w:num w:numId="25">
    <w:abstractNumId w:val="32"/>
  </w:num>
  <w:num w:numId="26">
    <w:abstractNumId w:val="2"/>
  </w:num>
  <w:num w:numId="27">
    <w:abstractNumId w:val="13"/>
  </w:num>
  <w:num w:numId="28">
    <w:abstractNumId w:val="1"/>
  </w:num>
  <w:num w:numId="29">
    <w:abstractNumId w:val="22"/>
  </w:num>
  <w:num w:numId="30">
    <w:abstractNumId w:val="12"/>
    <w:lvlOverride w:ilvl="0">
      <w:startOverride w:val="8"/>
    </w:lvlOverride>
    <w:lvlOverride w:ilvl="1">
      <w:startOverride w:val="4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20"/>
  </w:num>
  <w:num w:numId="33">
    <w:abstractNumId w:val="5"/>
  </w:num>
  <w:num w:numId="34">
    <w:abstractNumId w:val="10"/>
  </w:num>
  <w:num w:numId="35">
    <w:abstractNumId w:val="27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ей Сергеевич Козлов">
    <w15:presenceInfo w15:providerId="None" w15:userId="Алексей Сергеевич Козл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1F"/>
    <w:rsid w:val="00000891"/>
    <w:rsid w:val="0001021F"/>
    <w:rsid w:val="00010924"/>
    <w:rsid w:val="000167BC"/>
    <w:rsid w:val="00022DB6"/>
    <w:rsid w:val="00034051"/>
    <w:rsid w:val="000341B3"/>
    <w:rsid w:val="000428AB"/>
    <w:rsid w:val="00042FDC"/>
    <w:rsid w:val="000431D6"/>
    <w:rsid w:val="00044163"/>
    <w:rsid w:val="00045204"/>
    <w:rsid w:val="0004799C"/>
    <w:rsid w:val="00047F7B"/>
    <w:rsid w:val="000504C8"/>
    <w:rsid w:val="000533E5"/>
    <w:rsid w:val="000544CE"/>
    <w:rsid w:val="0005472C"/>
    <w:rsid w:val="0005517C"/>
    <w:rsid w:val="0006079C"/>
    <w:rsid w:val="000621BB"/>
    <w:rsid w:val="00064077"/>
    <w:rsid w:val="00066173"/>
    <w:rsid w:val="000767CA"/>
    <w:rsid w:val="00082B14"/>
    <w:rsid w:val="00087334"/>
    <w:rsid w:val="00087878"/>
    <w:rsid w:val="000905B2"/>
    <w:rsid w:val="00090E5A"/>
    <w:rsid w:val="00095497"/>
    <w:rsid w:val="0009552B"/>
    <w:rsid w:val="0009786B"/>
    <w:rsid w:val="000A273F"/>
    <w:rsid w:val="000A2CB4"/>
    <w:rsid w:val="000A306B"/>
    <w:rsid w:val="000A36F7"/>
    <w:rsid w:val="000A43C3"/>
    <w:rsid w:val="000A50E9"/>
    <w:rsid w:val="000B1B01"/>
    <w:rsid w:val="000B39FA"/>
    <w:rsid w:val="000B7FCF"/>
    <w:rsid w:val="000C11EA"/>
    <w:rsid w:val="000C519B"/>
    <w:rsid w:val="000C68F9"/>
    <w:rsid w:val="000D0622"/>
    <w:rsid w:val="000D4F76"/>
    <w:rsid w:val="000D7406"/>
    <w:rsid w:val="000D76ED"/>
    <w:rsid w:val="000E099F"/>
    <w:rsid w:val="000E15DB"/>
    <w:rsid w:val="000E580C"/>
    <w:rsid w:val="000F09C7"/>
    <w:rsid w:val="000F5E7F"/>
    <w:rsid w:val="000F6018"/>
    <w:rsid w:val="000F6CD0"/>
    <w:rsid w:val="000F70DB"/>
    <w:rsid w:val="00101898"/>
    <w:rsid w:val="00101E87"/>
    <w:rsid w:val="0011439B"/>
    <w:rsid w:val="00115F3B"/>
    <w:rsid w:val="001200DB"/>
    <w:rsid w:val="00120761"/>
    <w:rsid w:val="00121F4D"/>
    <w:rsid w:val="00126606"/>
    <w:rsid w:val="00127F8F"/>
    <w:rsid w:val="00132842"/>
    <w:rsid w:val="00132A51"/>
    <w:rsid w:val="001355D2"/>
    <w:rsid w:val="00135B3F"/>
    <w:rsid w:val="001368B5"/>
    <w:rsid w:val="00141A0E"/>
    <w:rsid w:val="001437EB"/>
    <w:rsid w:val="00143A7E"/>
    <w:rsid w:val="001460EE"/>
    <w:rsid w:val="001463E8"/>
    <w:rsid w:val="00152CE8"/>
    <w:rsid w:val="00153533"/>
    <w:rsid w:val="00156C4D"/>
    <w:rsid w:val="0016170D"/>
    <w:rsid w:val="001628A2"/>
    <w:rsid w:val="00166732"/>
    <w:rsid w:val="00173142"/>
    <w:rsid w:val="001746B1"/>
    <w:rsid w:val="00181F58"/>
    <w:rsid w:val="001822E6"/>
    <w:rsid w:val="00184F80"/>
    <w:rsid w:val="00185E68"/>
    <w:rsid w:val="001865E3"/>
    <w:rsid w:val="00186E94"/>
    <w:rsid w:val="00191603"/>
    <w:rsid w:val="001924B6"/>
    <w:rsid w:val="001975AC"/>
    <w:rsid w:val="001A5515"/>
    <w:rsid w:val="001A5799"/>
    <w:rsid w:val="001A7551"/>
    <w:rsid w:val="001A7A5A"/>
    <w:rsid w:val="001A7CF0"/>
    <w:rsid w:val="001A7EB4"/>
    <w:rsid w:val="001B0693"/>
    <w:rsid w:val="001B7CD2"/>
    <w:rsid w:val="001C0177"/>
    <w:rsid w:val="001C363B"/>
    <w:rsid w:val="001C397E"/>
    <w:rsid w:val="001C3AE0"/>
    <w:rsid w:val="001C4196"/>
    <w:rsid w:val="001C4C9D"/>
    <w:rsid w:val="001C62D6"/>
    <w:rsid w:val="001C6993"/>
    <w:rsid w:val="001D230A"/>
    <w:rsid w:val="001D2E85"/>
    <w:rsid w:val="001D3B93"/>
    <w:rsid w:val="001D44D4"/>
    <w:rsid w:val="001D502B"/>
    <w:rsid w:val="001E03D8"/>
    <w:rsid w:val="001F0CCE"/>
    <w:rsid w:val="001F15FF"/>
    <w:rsid w:val="001F22BD"/>
    <w:rsid w:val="00201667"/>
    <w:rsid w:val="00203725"/>
    <w:rsid w:val="002040B0"/>
    <w:rsid w:val="0020489C"/>
    <w:rsid w:val="002146D0"/>
    <w:rsid w:val="0021495F"/>
    <w:rsid w:val="00220B1E"/>
    <w:rsid w:val="0022331D"/>
    <w:rsid w:val="00223370"/>
    <w:rsid w:val="00226F99"/>
    <w:rsid w:val="002273B5"/>
    <w:rsid w:val="00233FC5"/>
    <w:rsid w:val="00234473"/>
    <w:rsid w:val="00235330"/>
    <w:rsid w:val="00236679"/>
    <w:rsid w:val="00237236"/>
    <w:rsid w:val="00237FBB"/>
    <w:rsid w:val="00241072"/>
    <w:rsid w:val="00242913"/>
    <w:rsid w:val="00244426"/>
    <w:rsid w:val="0024632B"/>
    <w:rsid w:val="0024779F"/>
    <w:rsid w:val="00251A38"/>
    <w:rsid w:val="002553C5"/>
    <w:rsid w:val="002621E0"/>
    <w:rsid w:val="002666F0"/>
    <w:rsid w:val="002709F9"/>
    <w:rsid w:val="0027170A"/>
    <w:rsid w:val="00272557"/>
    <w:rsid w:val="00273DE6"/>
    <w:rsid w:val="002748EB"/>
    <w:rsid w:val="0027510B"/>
    <w:rsid w:val="00275A3E"/>
    <w:rsid w:val="0028045E"/>
    <w:rsid w:val="00283D91"/>
    <w:rsid w:val="00283DC1"/>
    <w:rsid w:val="00286B8F"/>
    <w:rsid w:val="00286DD7"/>
    <w:rsid w:val="002875F7"/>
    <w:rsid w:val="002905DE"/>
    <w:rsid w:val="00293C61"/>
    <w:rsid w:val="002964AE"/>
    <w:rsid w:val="002972FE"/>
    <w:rsid w:val="002B1742"/>
    <w:rsid w:val="002B6C3A"/>
    <w:rsid w:val="002B7580"/>
    <w:rsid w:val="002B7A68"/>
    <w:rsid w:val="002B7BC8"/>
    <w:rsid w:val="002C1440"/>
    <w:rsid w:val="002C38C0"/>
    <w:rsid w:val="002C43F9"/>
    <w:rsid w:val="002C4F20"/>
    <w:rsid w:val="002C596B"/>
    <w:rsid w:val="002D4ED8"/>
    <w:rsid w:val="002E1B87"/>
    <w:rsid w:val="002E1CA5"/>
    <w:rsid w:val="002E2036"/>
    <w:rsid w:val="002E6F0F"/>
    <w:rsid w:val="002F2959"/>
    <w:rsid w:val="002F3FE0"/>
    <w:rsid w:val="002F546A"/>
    <w:rsid w:val="002F74CE"/>
    <w:rsid w:val="002F78F9"/>
    <w:rsid w:val="003051EC"/>
    <w:rsid w:val="003061D6"/>
    <w:rsid w:val="003076C4"/>
    <w:rsid w:val="00312F58"/>
    <w:rsid w:val="003146BA"/>
    <w:rsid w:val="00315ADA"/>
    <w:rsid w:val="00324034"/>
    <w:rsid w:val="00324405"/>
    <w:rsid w:val="00325755"/>
    <w:rsid w:val="00330C9F"/>
    <w:rsid w:val="003311D7"/>
    <w:rsid w:val="00331E6E"/>
    <w:rsid w:val="003330C1"/>
    <w:rsid w:val="00335054"/>
    <w:rsid w:val="00335168"/>
    <w:rsid w:val="00335435"/>
    <w:rsid w:val="003354CC"/>
    <w:rsid w:val="0033739C"/>
    <w:rsid w:val="003377E1"/>
    <w:rsid w:val="00337E89"/>
    <w:rsid w:val="00340836"/>
    <w:rsid w:val="003424F7"/>
    <w:rsid w:val="00342914"/>
    <w:rsid w:val="00344863"/>
    <w:rsid w:val="00345A96"/>
    <w:rsid w:val="00346DE6"/>
    <w:rsid w:val="003512C3"/>
    <w:rsid w:val="00353DD3"/>
    <w:rsid w:val="00354862"/>
    <w:rsid w:val="003548B7"/>
    <w:rsid w:val="00357B60"/>
    <w:rsid w:val="00361849"/>
    <w:rsid w:val="0036231B"/>
    <w:rsid w:val="003631A3"/>
    <w:rsid w:val="003663F8"/>
    <w:rsid w:val="00366F75"/>
    <w:rsid w:val="00370E7B"/>
    <w:rsid w:val="00375E35"/>
    <w:rsid w:val="0037618F"/>
    <w:rsid w:val="00376F24"/>
    <w:rsid w:val="00383188"/>
    <w:rsid w:val="0038351E"/>
    <w:rsid w:val="003872C1"/>
    <w:rsid w:val="0039708E"/>
    <w:rsid w:val="003A58BE"/>
    <w:rsid w:val="003A5B63"/>
    <w:rsid w:val="003A671D"/>
    <w:rsid w:val="003B3321"/>
    <w:rsid w:val="003B3F17"/>
    <w:rsid w:val="003B514E"/>
    <w:rsid w:val="003B52C3"/>
    <w:rsid w:val="003B7C81"/>
    <w:rsid w:val="003C1F01"/>
    <w:rsid w:val="003C2612"/>
    <w:rsid w:val="003C2E40"/>
    <w:rsid w:val="003C5954"/>
    <w:rsid w:val="003C6917"/>
    <w:rsid w:val="003D005B"/>
    <w:rsid w:val="003D2521"/>
    <w:rsid w:val="003D4496"/>
    <w:rsid w:val="003D53D9"/>
    <w:rsid w:val="003E0B70"/>
    <w:rsid w:val="003E165D"/>
    <w:rsid w:val="003E1E75"/>
    <w:rsid w:val="003E3822"/>
    <w:rsid w:val="003F560E"/>
    <w:rsid w:val="00407AEC"/>
    <w:rsid w:val="0041192E"/>
    <w:rsid w:val="0041483B"/>
    <w:rsid w:val="00417214"/>
    <w:rsid w:val="00417847"/>
    <w:rsid w:val="00417BCD"/>
    <w:rsid w:val="00417E76"/>
    <w:rsid w:val="00421360"/>
    <w:rsid w:val="00424876"/>
    <w:rsid w:val="00427DBE"/>
    <w:rsid w:val="0043045D"/>
    <w:rsid w:val="00431088"/>
    <w:rsid w:val="00431338"/>
    <w:rsid w:val="004322C4"/>
    <w:rsid w:val="0043297F"/>
    <w:rsid w:val="004339AB"/>
    <w:rsid w:val="00436588"/>
    <w:rsid w:val="004373C9"/>
    <w:rsid w:val="00437ADD"/>
    <w:rsid w:val="00445439"/>
    <w:rsid w:val="004462CB"/>
    <w:rsid w:val="00446C44"/>
    <w:rsid w:val="004517BC"/>
    <w:rsid w:val="00452751"/>
    <w:rsid w:val="00452D7B"/>
    <w:rsid w:val="00452DB3"/>
    <w:rsid w:val="004553B3"/>
    <w:rsid w:val="004554BB"/>
    <w:rsid w:val="004558D6"/>
    <w:rsid w:val="00457E86"/>
    <w:rsid w:val="004608D3"/>
    <w:rsid w:val="00464EBA"/>
    <w:rsid w:val="00473D85"/>
    <w:rsid w:val="0047577E"/>
    <w:rsid w:val="00480BC6"/>
    <w:rsid w:val="00482717"/>
    <w:rsid w:val="00493154"/>
    <w:rsid w:val="0049356C"/>
    <w:rsid w:val="00494486"/>
    <w:rsid w:val="00494B7F"/>
    <w:rsid w:val="00497E4B"/>
    <w:rsid w:val="00497FA7"/>
    <w:rsid w:val="004A00D5"/>
    <w:rsid w:val="004A18C4"/>
    <w:rsid w:val="004B192C"/>
    <w:rsid w:val="004B2599"/>
    <w:rsid w:val="004B4DB2"/>
    <w:rsid w:val="004B5B64"/>
    <w:rsid w:val="004C2A3A"/>
    <w:rsid w:val="004C32A8"/>
    <w:rsid w:val="004D2D30"/>
    <w:rsid w:val="004D5473"/>
    <w:rsid w:val="004D5F1F"/>
    <w:rsid w:val="004D77D0"/>
    <w:rsid w:val="004D7CA2"/>
    <w:rsid w:val="004E4F0D"/>
    <w:rsid w:val="004E5FFF"/>
    <w:rsid w:val="004E6493"/>
    <w:rsid w:val="004E6D35"/>
    <w:rsid w:val="004E7FCD"/>
    <w:rsid w:val="004F1E15"/>
    <w:rsid w:val="004F7D75"/>
    <w:rsid w:val="004F7F71"/>
    <w:rsid w:val="00503E5C"/>
    <w:rsid w:val="005115EF"/>
    <w:rsid w:val="005264A4"/>
    <w:rsid w:val="005268C7"/>
    <w:rsid w:val="00530B0D"/>
    <w:rsid w:val="005310D4"/>
    <w:rsid w:val="00536678"/>
    <w:rsid w:val="00536C5F"/>
    <w:rsid w:val="005371A1"/>
    <w:rsid w:val="00542D02"/>
    <w:rsid w:val="00543225"/>
    <w:rsid w:val="00543B74"/>
    <w:rsid w:val="00545B45"/>
    <w:rsid w:val="00546772"/>
    <w:rsid w:val="00547268"/>
    <w:rsid w:val="00550EC0"/>
    <w:rsid w:val="0055199B"/>
    <w:rsid w:val="0055322F"/>
    <w:rsid w:val="0056316C"/>
    <w:rsid w:val="00563AAD"/>
    <w:rsid w:val="00565A73"/>
    <w:rsid w:val="005730C8"/>
    <w:rsid w:val="00574BD1"/>
    <w:rsid w:val="005813F5"/>
    <w:rsid w:val="00583554"/>
    <w:rsid w:val="005837AC"/>
    <w:rsid w:val="00583AEB"/>
    <w:rsid w:val="0058478E"/>
    <w:rsid w:val="00586168"/>
    <w:rsid w:val="00586733"/>
    <w:rsid w:val="00592C49"/>
    <w:rsid w:val="005A23ED"/>
    <w:rsid w:val="005A4DF4"/>
    <w:rsid w:val="005B21F5"/>
    <w:rsid w:val="005B3038"/>
    <w:rsid w:val="005B69C0"/>
    <w:rsid w:val="005C3690"/>
    <w:rsid w:val="005C4B74"/>
    <w:rsid w:val="005C6C49"/>
    <w:rsid w:val="005D0211"/>
    <w:rsid w:val="005D0585"/>
    <w:rsid w:val="005E334F"/>
    <w:rsid w:val="005E3F99"/>
    <w:rsid w:val="005E73F5"/>
    <w:rsid w:val="005F41E3"/>
    <w:rsid w:val="005F45BC"/>
    <w:rsid w:val="005F6C4B"/>
    <w:rsid w:val="0060184B"/>
    <w:rsid w:val="00605524"/>
    <w:rsid w:val="006105BB"/>
    <w:rsid w:val="00610842"/>
    <w:rsid w:val="006112B5"/>
    <w:rsid w:val="006115CE"/>
    <w:rsid w:val="00613B64"/>
    <w:rsid w:val="00614C4D"/>
    <w:rsid w:val="00615CE0"/>
    <w:rsid w:val="0061771C"/>
    <w:rsid w:val="0062015F"/>
    <w:rsid w:val="00623568"/>
    <w:rsid w:val="006258FE"/>
    <w:rsid w:val="00627546"/>
    <w:rsid w:val="00630BB4"/>
    <w:rsid w:val="00631905"/>
    <w:rsid w:val="00632B27"/>
    <w:rsid w:val="00632FEF"/>
    <w:rsid w:val="00633CD0"/>
    <w:rsid w:val="00645C78"/>
    <w:rsid w:val="006477A3"/>
    <w:rsid w:val="0065154D"/>
    <w:rsid w:val="00651D13"/>
    <w:rsid w:val="00652D73"/>
    <w:rsid w:val="006536BD"/>
    <w:rsid w:val="006573A4"/>
    <w:rsid w:val="00672D1F"/>
    <w:rsid w:val="00674DDA"/>
    <w:rsid w:val="00681253"/>
    <w:rsid w:val="00682585"/>
    <w:rsid w:val="00685711"/>
    <w:rsid w:val="006877D9"/>
    <w:rsid w:val="00690710"/>
    <w:rsid w:val="0069165A"/>
    <w:rsid w:val="00691B87"/>
    <w:rsid w:val="0069423B"/>
    <w:rsid w:val="00696F8D"/>
    <w:rsid w:val="0069792A"/>
    <w:rsid w:val="006A0488"/>
    <w:rsid w:val="006A3356"/>
    <w:rsid w:val="006A4EB0"/>
    <w:rsid w:val="006A65ED"/>
    <w:rsid w:val="006A6D8D"/>
    <w:rsid w:val="006B0FFA"/>
    <w:rsid w:val="006B294D"/>
    <w:rsid w:val="006C0685"/>
    <w:rsid w:val="006C0C5E"/>
    <w:rsid w:val="006C115A"/>
    <w:rsid w:val="006C185B"/>
    <w:rsid w:val="006C3CF4"/>
    <w:rsid w:val="006C7EA1"/>
    <w:rsid w:val="006D50A2"/>
    <w:rsid w:val="006E3C7A"/>
    <w:rsid w:val="006E41EC"/>
    <w:rsid w:val="006F0EE5"/>
    <w:rsid w:val="006F1BC1"/>
    <w:rsid w:val="006F38A5"/>
    <w:rsid w:val="006F4E4B"/>
    <w:rsid w:val="006F6AB3"/>
    <w:rsid w:val="006F6C2A"/>
    <w:rsid w:val="006F705A"/>
    <w:rsid w:val="006F7560"/>
    <w:rsid w:val="00704C11"/>
    <w:rsid w:val="00705083"/>
    <w:rsid w:val="00705E50"/>
    <w:rsid w:val="00710156"/>
    <w:rsid w:val="00710F2B"/>
    <w:rsid w:val="007118DF"/>
    <w:rsid w:val="007177B4"/>
    <w:rsid w:val="00717B2F"/>
    <w:rsid w:val="00723E86"/>
    <w:rsid w:val="00725FE4"/>
    <w:rsid w:val="00726C41"/>
    <w:rsid w:val="00727566"/>
    <w:rsid w:val="00734A42"/>
    <w:rsid w:val="007372EA"/>
    <w:rsid w:val="00737605"/>
    <w:rsid w:val="007424AD"/>
    <w:rsid w:val="00746358"/>
    <w:rsid w:val="00746CAB"/>
    <w:rsid w:val="00747554"/>
    <w:rsid w:val="00751FC8"/>
    <w:rsid w:val="007573ED"/>
    <w:rsid w:val="00760789"/>
    <w:rsid w:val="007609C9"/>
    <w:rsid w:val="00761FB7"/>
    <w:rsid w:val="00763698"/>
    <w:rsid w:val="007636D9"/>
    <w:rsid w:val="00763D96"/>
    <w:rsid w:val="00766B69"/>
    <w:rsid w:val="0076730F"/>
    <w:rsid w:val="0076733B"/>
    <w:rsid w:val="00770DC0"/>
    <w:rsid w:val="00771421"/>
    <w:rsid w:val="00782420"/>
    <w:rsid w:val="00783107"/>
    <w:rsid w:val="0078508F"/>
    <w:rsid w:val="00785F85"/>
    <w:rsid w:val="007867BA"/>
    <w:rsid w:val="00794466"/>
    <w:rsid w:val="0079696A"/>
    <w:rsid w:val="007976A0"/>
    <w:rsid w:val="007A39EE"/>
    <w:rsid w:val="007A7833"/>
    <w:rsid w:val="007A7912"/>
    <w:rsid w:val="007B0F7A"/>
    <w:rsid w:val="007B1EFD"/>
    <w:rsid w:val="007B55C7"/>
    <w:rsid w:val="007C3FB7"/>
    <w:rsid w:val="007C55EF"/>
    <w:rsid w:val="007C7762"/>
    <w:rsid w:val="007D492F"/>
    <w:rsid w:val="007D5D9F"/>
    <w:rsid w:val="007E174F"/>
    <w:rsid w:val="007E2677"/>
    <w:rsid w:val="007E4AA1"/>
    <w:rsid w:val="007F2621"/>
    <w:rsid w:val="007F6F52"/>
    <w:rsid w:val="0080028E"/>
    <w:rsid w:val="008021CC"/>
    <w:rsid w:val="00805D29"/>
    <w:rsid w:val="00806FAE"/>
    <w:rsid w:val="00814A53"/>
    <w:rsid w:val="0082027C"/>
    <w:rsid w:val="00820947"/>
    <w:rsid w:val="00822E3E"/>
    <w:rsid w:val="00824071"/>
    <w:rsid w:val="0082650C"/>
    <w:rsid w:val="00833C9D"/>
    <w:rsid w:val="0083412E"/>
    <w:rsid w:val="00836D75"/>
    <w:rsid w:val="00836E84"/>
    <w:rsid w:val="00836F2C"/>
    <w:rsid w:val="008406E3"/>
    <w:rsid w:val="008411FB"/>
    <w:rsid w:val="008454F7"/>
    <w:rsid w:val="00850470"/>
    <w:rsid w:val="0085229D"/>
    <w:rsid w:val="0085472C"/>
    <w:rsid w:val="008562F2"/>
    <w:rsid w:val="00856730"/>
    <w:rsid w:val="00861826"/>
    <w:rsid w:val="00870B05"/>
    <w:rsid w:val="00870FD2"/>
    <w:rsid w:val="008717F9"/>
    <w:rsid w:val="00871AD5"/>
    <w:rsid w:val="00872632"/>
    <w:rsid w:val="00873513"/>
    <w:rsid w:val="00873D18"/>
    <w:rsid w:val="00876D4F"/>
    <w:rsid w:val="00880BA4"/>
    <w:rsid w:val="0088342A"/>
    <w:rsid w:val="008843B7"/>
    <w:rsid w:val="00894028"/>
    <w:rsid w:val="008A4C86"/>
    <w:rsid w:val="008B02F1"/>
    <w:rsid w:val="008B4257"/>
    <w:rsid w:val="008B64DC"/>
    <w:rsid w:val="008C2CD0"/>
    <w:rsid w:val="008C355D"/>
    <w:rsid w:val="008C492A"/>
    <w:rsid w:val="008C6CA5"/>
    <w:rsid w:val="008D1F91"/>
    <w:rsid w:val="008D405C"/>
    <w:rsid w:val="008D5476"/>
    <w:rsid w:val="008D747A"/>
    <w:rsid w:val="008E2424"/>
    <w:rsid w:val="008E6511"/>
    <w:rsid w:val="008E7594"/>
    <w:rsid w:val="008E7CFC"/>
    <w:rsid w:val="008F228F"/>
    <w:rsid w:val="008F2DEF"/>
    <w:rsid w:val="008F5D22"/>
    <w:rsid w:val="008F7697"/>
    <w:rsid w:val="00900639"/>
    <w:rsid w:val="00901EA6"/>
    <w:rsid w:val="00902AA5"/>
    <w:rsid w:val="009068BC"/>
    <w:rsid w:val="00906F71"/>
    <w:rsid w:val="00910E71"/>
    <w:rsid w:val="00911143"/>
    <w:rsid w:val="00911569"/>
    <w:rsid w:val="00913463"/>
    <w:rsid w:val="009145DD"/>
    <w:rsid w:val="00916CE3"/>
    <w:rsid w:val="00917C0B"/>
    <w:rsid w:val="00920EF8"/>
    <w:rsid w:val="00922422"/>
    <w:rsid w:val="00923C56"/>
    <w:rsid w:val="00925DF3"/>
    <w:rsid w:val="00927043"/>
    <w:rsid w:val="00933267"/>
    <w:rsid w:val="00936A55"/>
    <w:rsid w:val="00937A6C"/>
    <w:rsid w:val="00940198"/>
    <w:rsid w:val="00940A19"/>
    <w:rsid w:val="00945746"/>
    <w:rsid w:val="009515DD"/>
    <w:rsid w:val="00952EB1"/>
    <w:rsid w:val="00956A13"/>
    <w:rsid w:val="00956DC6"/>
    <w:rsid w:val="00960EBF"/>
    <w:rsid w:val="00961EF7"/>
    <w:rsid w:val="0096233A"/>
    <w:rsid w:val="00962CD3"/>
    <w:rsid w:val="009649D5"/>
    <w:rsid w:val="00967E33"/>
    <w:rsid w:val="00973A9F"/>
    <w:rsid w:val="009747BA"/>
    <w:rsid w:val="009763AC"/>
    <w:rsid w:val="00985283"/>
    <w:rsid w:val="00990116"/>
    <w:rsid w:val="00991BAC"/>
    <w:rsid w:val="00994151"/>
    <w:rsid w:val="0099504D"/>
    <w:rsid w:val="009B0985"/>
    <w:rsid w:val="009B2126"/>
    <w:rsid w:val="009B3EB9"/>
    <w:rsid w:val="009B5218"/>
    <w:rsid w:val="009B752F"/>
    <w:rsid w:val="009B7CF6"/>
    <w:rsid w:val="009C0F0E"/>
    <w:rsid w:val="009C3309"/>
    <w:rsid w:val="009D13C7"/>
    <w:rsid w:val="009D202F"/>
    <w:rsid w:val="009E31C4"/>
    <w:rsid w:val="009E5D3D"/>
    <w:rsid w:val="009E6E05"/>
    <w:rsid w:val="009E74CA"/>
    <w:rsid w:val="009F6033"/>
    <w:rsid w:val="009F652A"/>
    <w:rsid w:val="009F6F32"/>
    <w:rsid w:val="00A04161"/>
    <w:rsid w:val="00A04E44"/>
    <w:rsid w:val="00A07C71"/>
    <w:rsid w:val="00A10E69"/>
    <w:rsid w:val="00A16E21"/>
    <w:rsid w:val="00A17044"/>
    <w:rsid w:val="00A23281"/>
    <w:rsid w:val="00A23658"/>
    <w:rsid w:val="00A248F3"/>
    <w:rsid w:val="00A24EF5"/>
    <w:rsid w:val="00A27914"/>
    <w:rsid w:val="00A349B9"/>
    <w:rsid w:val="00A34A00"/>
    <w:rsid w:val="00A407AC"/>
    <w:rsid w:val="00A424AC"/>
    <w:rsid w:val="00A47B19"/>
    <w:rsid w:val="00A50D8B"/>
    <w:rsid w:val="00A52B35"/>
    <w:rsid w:val="00A56B08"/>
    <w:rsid w:val="00A63570"/>
    <w:rsid w:val="00A71205"/>
    <w:rsid w:val="00A84A17"/>
    <w:rsid w:val="00A911D3"/>
    <w:rsid w:val="00A91C94"/>
    <w:rsid w:val="00A92B19"/>
    <w:rsid w:val="00A95FCE"/>
    <w:rsid w:val="00AA25B1"/>
    <w:rsid w:val="00AA3099"/>
    <w:rsid w:val="00AA6074"/>
    <w:rsid w:val="00AB1BA1"/>
    <w:rsid w:val="00AB5926"/>
    <w:rsid w:val="00AB5A2B"/>
    <w:rsid w:val="00AC690E"/>
    <w:rsid w:val="00AD33DD"/>
    <w:rsid w:val="00AD4947"/>
    <w:rsid w:val="00AD5797"/>
    <w:rsid w:val="00AE69FF"/>
    <w:rsid w:val="00AF67C0"/>
    <w:rsid w:val="00B044D7"/>
    <w:rsid w:val="00B05303"/>
    <w:rsid w:val="00B054A7"/>
    <w:rsid w:val="00B06184"/>
    <w:rsid w:val="00B069BF"/>
    <w:rsid w:val="00B13E98"/>
    <w:rsid w:val="00B15CCC"/>
    <w:rsid w:val="00B20B76"/>
    <w:rsid w:val="00B22A60"/>
    <w:rsid w:val="00B24B8B"/>
    <w:rsid w:val="00B278DA"/>
    <w:rsid w:val="00B32BB8"/>
    <w:rsid w:val="00B32DC5"/>
    <w:rsid w:val="00B36823"/>
    <w:rsid w:val="00B408E5"/>
    <w:rsid w:val="00B40C7E"/>
    <w:rsid w:val="00B44C54"/>
    <w:rsid w:val="00B47512"/>
    <w:rsid w:val="00B5013C"/>
    <w:rsid w:val="00B5433E"/>
    <w:rsid w:val="00B57728"/>
    <w:rsid w:val="00B61869"/>
    <w:rsid w:val="00B70342"/>
    <w:rsid w:val="00B73AD4"/>
    <w:rsid w:val="00B74A09"/>
    <w:rsid w:val="00B80693"/>
    <w:rsid w:val="00B81438"/>
    <w:rsid w:val="00B83541"/>
    <w:rsid w:val="00B85AAC"/>
    <w:rsid w:val="00B8695F"/>
    <w:rsid w:val="00B936EF"/>
    <w:rsid w:val="00B95A46"/>
    <w:rsid w:val="00BA00B2"/>
    <w:rsid w:val="00BA1EC5"/>
    <w:rsid w:val="00BA56F4"/>
    <w:rsid w:val="00BA7E88"/>
    <w:rsid w:val="00BB155A"/>
    <w:rsid w:val="00BB20F9"/>
    <w:rsid w:val="00BB6B34"/>
    <w:rsid w:val="00BC06D9"/>
    <w:rsid w:val="00BC1511"/>
    <w:rsid w:val="00BC3654"/>
    <w:rsid w:val="00BC4A1A"/>
    <w:rsid w:val="00BC5949"/>
    <w:rsid w:val="00BC6F7C"/>
    <w:rsid w:val="00BD282A"/>
    <w:rsid w:val="00BD2F36"/>
    <w:rsid w:val="00BD631F"/>
    <w:rsid w:val="00BE53FE"/>
    <w:rsid w:val="00BE6F86"/>
    <w:rsid w:val="00BF41AF"/>
    <w:rsid w:val="00BF42B6"/>
    <w:rsid w:val="00BF692B"/>
    <w:rsid w:val="00C00CD0"/>
    <w:rsid w:val="00C038F7"/>
    <w:rsid w:val="00C0453C"/>
    <w:rsid w:val="00C0502D"/>
    <w:rsid w:val="00C0543C"/>
    <w:rsid w:val="00C118F8"/>
    <w:rsid w:val="00C15480"/>
    <w:rsid w:val="00C171B5"/>
    <w:rsid w:val="00C22452"/>
    <w:rsid w:val="00C253EE"/>
    <w:rsid w:val="00C25909"/>
    <w:rsid w:val="00C263DF"/>
    <w:rsid w:val="00C3201B"/>
    <w:rsid w:val="00C4481A"/>
    <w:rsid w:val="00C46C66"/>
    <w:rsid w:val="00C4723C"/>
    <w:rsid w:val="00C539D0"/>
    <w:rsid w:val="00C63179"/>
    <w:rsid w:val="00C667AD"/>
    <w:rsid w:val="00C66818"/>
    <w:rsid w:val="00C67C76"/>
    <w:rsid w:val="00C708F3"/>
    <w:rsid w:val="00C74823"/>
    <w:rsid w:val="00C75959"/>
    <w:rsid w:val="00C84026"/>
    <w:rsid w:val="00C84ADE"/>
    <w:rsid w:val="00C869D8"/>
    <w:rsid w:val="00C86A9A"/>
    <w:rsid w:val="00C87AD2"/>
    <w:rsid w:val="00C9006E"/>
    <w:rsid w:val="00C9097D"/>
    <w:rsid w:val="00C91A1A"/>
    <w:rsid w:val="00C96CB7"/>
    <w:rsid w:val="00CA076D"/>
    <w:rsid w:val="00CA144A"/>
    <w:rsid w:val="00CA1B49"/>
    <w:rsid w:val="00CB1C3A"/>
    <w:rsid w:val="00CB1FDC"/>
    <w:rsid w:val="00CB4800"/>
    <w:rsid w:val="00CB551C"/>
    <w:rsid w:val="00CC0E39"/>
    <w:rsid w:val="00CC16E9"/>
    <w:rsid w:val="00CC42FB"/>
    <w:rsid w:val="00CC6651"/>
    <w:rsid w:val="00CC6892"/>
    <w:rsid w:val="00CC70C1"/>
    <w:rsid w:val="00CD3D32"/>
    <w:rsid w:val="00CD58EF"/>
    <w:rsid w:val="00CD7761"/>
    <w:rsid w:val="00CF2B14"/>
    <w:rsid w:val="00CF6103"/>
    <w:rsid w:val="00CF6157"/>
    <w:rsid w:val="00CF6555"/>
    <w:rsid w:val="00CF6BE6"/>
    <w:rsid w:val="00D114D0"/>
    <w:rsid w:val="00D148D1"/>
    <w:rsid w:val="00D235E7"/>
    <w:rsid w:val="00D24DCC"/>
    <w:rsid w:val="00D25E76"/>
    <w:rsid w:val="00D26BBD"/>
    <w:rsid w:val="00D30D7F"/>
    <w:rsid w:val="00D32A76"/>
    <w:rsid w:val="00D33A74"/>
    <w:rsid w:val="00D33D8A"/>
    <w:rsid w:val="00D41B74"/>
    <w:rsid w:val="00D43489"/>
    <w:rsid w:val="00D4399E"/>
    <w:rsid w:val="00D457CF"/>
    <w:rsid w:val="00D45E5B"/>
    <w:rsid w:val="00D47581"/>
    <w:rsid w:val="00D51347"/>
    <w:rsid w:val="00D5246F"/>
    <w:rsid w:val="00D546DE"/>
    <w:rsid w:val="00D5505C"/>
    <w:rsid w:val="00D5537A"/>
    <w:rsid w:val="00D621C1"/>
    <w:rsid w:val="00D621FA"/>
    <w:rsid w:val="00D65025"/>
    <w:rsid w:val="00D66999"/>
    <w:rsid w:val="00D71585"/>
    <w:rsid w:val="00D71E89"/>
    <w:rsid w:val="00D7309A"/>
    <w:rsid w:val="00D80817"/>
    <w:rsid w:val="00D81AA8"/>
    <w:rsid w:val="00D839CA"/>
    <w:rsid w:val="00D8445C"/>
    <w:rsid w:val="00D863B5"/>
    <w:rsid w:val="00D907B0"/>
    <w:rsid w:val="00D9202B"/>
    <w:rsid w:val="00D946A5"/>
    <w:rsid w:val="00D95431"/>
    <w:rsid w:val="00D960FC"/>
    <w:rsid w:val="00D96954"/>
    <w:rsid w:val="00DA2E97"/>
    <w:rsid w:val="00DA3F1D"/>
    <w:rsid w:val="00DA6412"/>
    <w:rsid w:val="00DA7DE2"/>
    <w:rsid w:val="00DB0B71"/>
    <w:rsid w:val="00DB1C21"/>
    <w:rsid w:val="00DB513C"/>
    <w:rsid w:val="00DB6376"/>
    <w:rsid w:val="00DB7684"/>
    <w:rsid w:val="00DC0C9A"/>
    <w:rsid w:val="00DC2FD3"/>
    <w:rsid w:val="00DC5938"/>
    <w:rsid w:val="00DC7E71"/>
    <w:rsid w:val="00DD2179"/>
    <w:rsid w:val="00DD2FD3"/>
    <w:rsid w:val="00DD7095"/>
    <w:rsid w:val="00DE1C8A"/>
    <w:rsid w:val="00DE25BC"/>
    <w:rsid w:val="00DE309D"/>
    <w:rsid w:val="00DF1DEF"/>
    <w:rsid w:val="00DF369F"/>
    <w:rsid w:val="00DF4D6A"/>
    <w:rsid w:val="00DF55D0"/>
    <w:rsid w:val="00E01E53"/>
    <w:rsid w:val="00E045B0"/>
    <w:rsid w:val="00E049C1"/>
    <w:rsid w:val="00E14148"/>
    <w:rsid w:val="00E17360"/>
    <w:rsid w:val="00E21620"/>
    <w:rsid w:val="00E21893"/>
    <w:rsid w:val="00E229A9"/>
    <w:rsid w:val="00E22E19"/>
    <w:rsid w:val="00E25129"/>
    <w:rsid w:val="00E26224"/>
    <w:rsid w:val="00E307C6"/>
    <w:rsid w:val="00E31DDF"/>
    <w:rsid w:val="00E34DC1"/>
    <w:rsid w:val="00E35372"/>
    <w:rsid w:val="00E36504"/>
    <w:rsid w:val="00E41616"/>
    <w:rsid w:val="00E45994"/>
    <w:rsid w:val="00E46031"/>
    <w:rsid w:val="00E51AB2"/>
    <w:rsid w:val="00E52F9B"/>
    <w:rsid w:val="00E60EAB"/>
    <w:rsid w:val="00E66515"/>
    <w:rsid w:val="00E67A6C"/>
    <w:rsid w:val="00E81C41"/>
    <w:rsid w:val="00E8660E"/>
    <w:rsid w:val="00E87FC9"/>
    <w:rsid w:val="00E90160"/>
    <w:rsid w:val="00E943C6"/>
    <w:rsid w:val="00E9531D"/>
    <w:rsid w:val="00EA068C"/>
    <w:rsid w:val="00EA0EED"/>
    <w:rsid w:val="00EA14EE"/>
    <w:rsid w:val="00EA5B4B"/>
    <w:rsid w:val="00EA67D3"/>
    <w:rsid w:val="00EA6977"/>
    <w:rsid w:val="00EB1CD6"/>
    <w:rsid w:val="00EB2872"/>
    <w:rsid w:val="00EC1A04"/>
    <w:rsid w:val="00EC1A58"/>
    <w:rsid w:val="00EC1DCC"/>
    <w:rsid w:val="00EC41D2"/>
    <w:rsid w:val="00ED7DEF"/>
    <w:rsid w:val="00EE20CC"/>
    <w:rsid w:val="00EE6EDF"/>
    <w:rsid w:val="00EF2101"/>
    <w:rsid w:val="00EF34C9"/>
    <w:rsid w:val="00EF6B88"/>
    <w:rsid w:val="00F14F33"/>
    <w:rsid w:val="00F15A98"/>
    <w:rsid w:val="00F22659"/>
    <w:rsid w:val="00F26719"/>
    <w:rsid w:val="00F268FE"/>
    <w:rsid w:val="00F26A35"/>
    <w:rsid w:val="00F304E5"/>
    <w:rsid w:val="00F309F6"/>
    <w:rsid w:val="00F327C7"/>
    <w:rsid w:val="00F33B1C"/>
    <w:rsid w:val="00F33E1D"/>
    <w:rsid w:val="00F35B7A"/>
    <w:rsid w:val="00F36D78"/>
    <w:rsid w:val="00F37AFE"/>
    <w:rsid w:val="00F42CE2"/>
    <w:rsid w:val="00F43676"/>
    <w:rsid w:val="00F44533"/>
    <w:rsid w:val="00F5324E"/>
    <w:rsid w:val="00F6072F"/>
    <w:rsid w:val="00F638F0"/>
    <w:rsid w:val="00F6413B"/>
    <w:rsid w:val="00F70F97"/>
    <w:rsid w:val="00F730CF"/>
    <w:rsid w:val="00F743CF"/>
    <w:rsid w:val="00F77CAD"/>
    <w:rsid w:val="00F8597F"/>
    <w:rsid w:val="00F873E5"/>
    <w:rsid w:val="00F93F41"/>
    <w:rsid w:val="00F96DBD"/>
    <w:rsid w:val="00FA2501"/>
    <w:rsid w:val="00FA3A6D"/>
    <w:rsid w:val="00FA5F89"/>
    <w:rsid w:val="00FA6788"/>
    <w:rsid w:val="00FA680E"/>
    <w:rsid w:val="00FB0082"/>
    <w:rsid w:val="00FB4748"/>
    <w:rsid w:val="00FB4E71"/>
    <w:rsid w:val="00FB600F"/>
    <w:rsid w:val="00FB7EB1"/>
    <w:rsid w:val="00FC0700"/>
    <w:rsid w:val="00FC22EB"/>
    <w:rsid w:val="00FC3438"/>
    <w:rsid w:val="00FC5E5C"/>
    <w:rsid w:val="00FC6860"/>
    <w:rsid w:val="00FC73CA"/>
    <w:rsid w:val="00FD14EB"/>
    <w:rsid w:val="00FD2CC9"/>
    <w:rsid w:val="00FD363B"/>
    <w:rsid w:val="00FD7B92"/>
    <w:rsid w:val="00FE1248"/>
    <w:rsid w:val="00FE316D"/>
    <w:rsid w:val="00FE3A6F"/>
    <w:rsid w:val="00FE5A4B"/>
    <w:rsid w:val="00FE5EAC"/>
    <w:rsid w:val="00FF046C"/>
    <w:rsid w:val="00FF1CE7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6300A3"/>
  <w15:docId w15:val="{314EC441-2E9D-4DE2-A816-830EECF6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6DE"/>
    <w:pPr>
      <w:suppressAutoHyphens/>
      <w:spacing w:line="288" w:lineRule="auto"/>
      <w:ind w:firstLine="720"/>
      <w:jc w:val="both"/>
    </w:pPr>
    <w:rPr>
      <w:sz w:val="28"/>
    </w:rPr>
  </w:style>
  <w:style w:type="paragraph" w:styleId="1">
    <w:name w:val="heading 1"/>
    <w:basedOn w:val="a"/>
    <w:next w:val="a"/>
    <w:qFormat/>
    <w:pPr>
      <w:keepNext/>
      <w:numPr>
        <w:numId w:val="19"/>
      </w:numPr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9"/>
      </w:numPr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9"/>
      </w:numPr>
      <w:spacing w:before="240" w:after="60"/>
      <w:ind w:left="72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link w:val="40"/>
    <w:semiHidden/>
    <w:unhideWhenUsed/>
    <w:qFormat/>
    <w:rsid w:val="00325755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надписи листа изм."/>
    <w:basedOn w:val="a"/>
    <w:next w:val="a"/>
    <w:qFormat/>
    <w:pPr>
      <w:numPr>
        <w:ilvl w:val="4"/>
        <w:numId w:val="19"/>
      </w:numPr>
      <w:spacing w:line="240" w:lineRule="auto"/>
      <w:outlineLvl w:val="4"/>
    </w:pPr>
    <w:rPr>
      <w:rFonts w:ascii="Courier New" w:hAnsi="Courier New"/>
      <w:sz w:val="16"/>
    </w:rPr>
  </w:style>
  <w:style w:type="paragraph" w:styleId="6">
    <w:name w:val="heading 6"/>
    <w:basedOn w:val="a"/>
    <w:next w:val="a"/>
    <w:link w:val="60"/>
    <w:semiHidden/>
    <w:unhideWhenUsed/>
    <w:qFormat/>
    <w:rsid w:val="00325755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325755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325755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semiHidden/>
    <w:unhideWhenUsed/>
    <w:qFormat/>
    <w:rsid w:val="00325755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  <w:rPr>
      <w:sz w:val="16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 w:val="16"/>
    </w:rPr>
  </w:style>
  <w:style w:type="character" w:styleId="a6">
    <w:name w:val="page number"/>
    <w:rPr>
      <w:sz w:val="28"/>
    </w:rPr>
  </w:style>
  <w:style w:type="paragraph" w:styleId="a7">
    <w:name w:val="Body Text"/>
    <w:aliases w:val="Текст в табл"/>
    <w:basedOn w:val="a"/>
    <w:pPr>
      <w:suppressAutoHyphens w:val="0"/>
      <w:spacing w:after="120" w:line="312" w:lineRule="auto"/>
      <w:ind w:firstLine="0"/>
    </w:pPr>
    <w:rPr>
      <w:sz w:val="24"/>
    </w:rPr>
  </w:style>
  <w:style w:type="paragraph" w:customStyle="1" w:styleId="a8">
    <w:name w:val="надпеси в листке изм."/>
    <w:basedOn w:val="a"/>
    <w:pPr>
      <w:spacing w:line="240" w:lineRule="auto"/>
      <w:ind w:firstLine="0"/>
    </w:pPr>
    <w:rPr>
      <w:rFonts w:ascii="Courier New" w:hAnsi="Courier New"/>
      <w:sz w:val="16"/>
    </w:rPr>
  </w:style>
  <w:style w:type="paragraph" w:customStyle="1" w:styleId="a9">
    <w:name w:val="Пункты ТО"/>
    <w:basedOn w:val="a"/>
    <w:rsid w:val="004339AB"/>
    <w:pPr>
      <w:spacing w:before="60" w:after="60" w:line="312" w:lineRule="auto"/>
      <w:ind w:firstLine="0"/>
    </w:pPr>
    <w:rPr>
      <w:sz w:val="24"/>
    </w:rPr>
  </w:style>
  <w:style w:type="paragraph" w:customStyle="1" w:styleId="aa">
    <w:name w:val="Перечисление в ТО"/>
    <w:basedOn w:val="a"/>
    <w:rsid w:val="004339AB"/>
    <w:pPr>
      <w:spacing w:before="60" w:after="60" w:line="312" w:lineRule="auto"/>
      <w:ind w:left="720" w:firstLine="0"/>
    </w:pPr>
    <w:rPr>
      <w:sz w:val="24"/>
    </w:rPr>
  </w:style>
  <w:style w:type="paragraph" w:styleId="11">
    <w:name w:val="toc 1"/>
    <w:basedOn w:val="a"/>
    <w:next w:val="a"/>
    <w:autoRedefine/>
    <w:uiPriority w:val="39"/>
    <w:rsid w:val="003548B7"/>
    <w:pPr>
      <w:tabs>
        <w:tab w:val="left" w:pos="426"/>
        <w:tab w:val="right" w:leader="dot" w:pos="9344"/>
      </w:tabs>
      <w:spacing w:before="120" w:after="120"/>
      <w:ind w:firstLine="0"/>
      <w:jc w:val="left"/>
    </w:pPr>
    <w:rPr>
      <w:rFonts w:asciiTheme="minorHAnsi" w:hAnsi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rsid w:val="003548B7"/>
    <w:pPr>
      <w:tabs>
        <w:tab w:val="left" w:pos="1134"/>
        <w:tab w:val="right" w:leader="dot" w:pos="9344"/>
      </w:tabs>
      <w:ind w:firstLine="567"/>
      <w:jc w:val="left"/>
    </w:pPr>
    <w:rPr>
      <w:rFonts w:asciiTheme="minorHAnsi" w:hAnsiTheme="minorHAnsi"/>
      <w:smallCaps/>
      <w:sz w:val="20"/>
    </w:rPr>
  </w:style>
  <w:style w:type="paragraph" w:styleId="30">
    <w:name w:val="toc 3"/>
    <w:basedOn w:val="a"/>
    <w:next w:val="a"/>
    <w:autoRedefine/>
    <w:uiPriority w:val="39"/>
    <w:pPr>
      <w:ind w:left="560"/>
      <w:jc w:val="left"/>
    </w:pPr>
    <w:rPr>
      <w:rFonts w:asciiTheme="minorHAnsi" w:hAnsiTheme="minorHAnsi"/>
      <w:i/>
      <w:iCs/>
      <w:sz w:val="20"/>
    </w:rPr>
  </w:style>
  <w:style w:type="paragraph" w:styleId="41">
    <w:name w:val="toc 4"/>
    <w:basedOn w:val="a"/>
    <w:next w:val="a"/>
    <w:autoRedefine/>
    <w:semiHidden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semiHidden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semiHidden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semiHidden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semiHidden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ab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Plain Text"/>
    <w:basedOn w:val="a"/>
    <w:pPr>
      <w:keepLines/>
      <w:suppressAutoHyphens w:val="0"/>
      <w:spacing w:line="240" w:lineRule="auto"/>
      <w:ind w:firstLine="0"/>
    </w:pPr>
    <w:rPr>
      <w:rFonts w:ascii="Courier New" w:hAnsi="Courier New" w:cs="Arial"/>
      <w:sz w:val="20"/>
      <w:szCs w:val="24"/>
    </w:rPr>
  </w:style>
  <w:style w:type="table" w:styleId="ae">
    <w:name w:val="Table Grid"/>
    <w:basedOn w:val="a1"/>
    <w:uiPriority w:val="39"/>
    <w:rsid w:val="0082027C"/>
    <w:pPr>
      <w:suppressAutoHyphens/>
      <w:spacing w:line="288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Основной"/>
    <w:pPr>
      <w:widowControl w:val="0"/>
      <w:spacing w:before="120"/>
      <w:ind w:firstLine="851"/>
      <w:jc w:val="both"/>
    </w:pPr>
    <w:rPr>
      <w:sz w:val="24"/>
      <w:lang w:eastAsia="en-US"/>
    </w:rPr>
  </w:style>
  <w:style w:type="paragraph" w:customStyle="1" w:styleId="af0">
    <w:name w:val="Чертежный"/>
    <w:rsid w:val="00D457CF"/>
    <w:pPr>
      <w:jc w:val="both"/>
    </w:pPr>
    <w:rPr>
      <w:rFonts w:ascii="ISOCPEUR" w:hAnsi="ISOCPEUR"/>
      <w:i/>
      <w:sz w:val="28"/>
      <w:lang w:val="uk-UA"/>
    </w:rPr>
  </w:style>
  <w:style w:type="paragraph" w:customStyle="1" w:styleId="140">
    <w:name w:val="Стиль Стиль1 + Перед:  4 пт После:  0 пт"/>
    <w:basedOn w:val="a"/>
    <w:rsid w:val="00A23658"/>
    <w:pPr>
      <w:suppressAutoHyphens w:val="0"/>
      <w:spacing w:before="80" w:line="360" w:lineRule="auto"/>
      <w:ind w:firstLine="567"/>
    </w:pPr>
    <w:rPr>
      <w:sz w:val="24"/>
    </w:rPr>
  </w:style>
  <w:style w:type="paragraph" w:styleId="af1">
    <w:name w:val="Body Text Indent"/>
    <w:basedOn w:val="a"/>
    <w:rsid w:val="00760789"/>
    <w:pPr>
      <w:spacing w:after="120"/>
      <w:ind w:left="283"/>
    </w:pPr>
  </w:style>
  <w:style w:type="paragraph" w:styleId="af2">
    <w:name w:val="Document Map"/>
    <w:basedOn w:val="a"/>
    <w:semiHidden/>
    <w:rsid w:val="001368B5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basedOn w:val="a0"/>
    <w:link w:val="4"/>
    <w:semiHidden/>
    <w:rsid w:val="0032575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60">
    <w:name w:val="Заголовок 6 Знак"/>
    <w:basedOn w:val="a0"/>
    <w:link w:val="6"/>
    <w:semiHidden/>
    <w:rsid w:val="0032575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semiHidden/>
    <w:rsid w:val="0032575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semiHidden/>
    <w:rsid w:val="0032575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3257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10">
    <w:name w:val="1.1. Текст"/>
    <w:basedOn w:val="a"/>
    <w:link w:val="111"/>
    <w:qFormat/>
    <w:rsid w:val="00064077"/>
    <w:pPr>
      <w:suppressAutoHyphens w:val="0"/>
      <w:spacing w:line="360" w:lineRule="auto"/>
    </w:pPr>
    <w:rPr>
      <w:szCs w:val="22"/>
    </w:rPr>
  </w:style>
  <w:style w:type="character" w:customStyle="1" w:styleId="111">
    <w:name w:val="1.1. Текст Знак"/>
    <w:link w:val="110"/>
    <w:rsid w:val="00064077"/>
    <w:rPr>
      <w:sz w:val="28"/>
      <w:szCs w:val="22"/>
    </w:rPr>
  </w:style>
  <w:style w:type="character" w:customStyle="1" w:styleId="a4">
    <w:name w:val="Верхний колонтитул Знак"/>
    <w:link w:val="a3"/>
    <w:rsid w:val="00B5013C"/>
    <w:rPr>
      <w:sz w:val="16"/>
    </w:rPr>
  </w:style>
  <w:style w:type="paragraph" w:customStyle="1" w:styleId="af3">
    <w:name w:val="Пункт ТУ"/>
    <w:basedOn w:val="a"/>
    <w:rsid w:val="00044163"/>
    <w:pPr>
      <w:overflowPunct w:val="0"/>
      <w:autoSpaceDE w:val="0"/>
      <w:spacing w:after="60" w:line="312" w:lineRule="auto"/>
      <w:ind w:firstLine="0"/>
      <w:textAlignment w:val="baseline"/>
    </w:pPr>
    <w:rPr>
      <w:sz w:val="24"/>
      <w:szCs w:val="24"/>
      <w:lang w:eastAsia="ar-SA"/>
    </w:rPr>
  </w:style>
  <w:style w:type="paragraph" w:customStyle="1" w:styleId="af4">
    <w:name w:val="Заголовок таблицы"/>
    <w:basedOn w:val="110"/>
    <w:link w:val="af5"/>
    <w:qFormat/>
    <w:rsid w:val="00044163"/>
    <w:pPr>
      <w:keepNext/>
      <w:jc w:val="center"/>
    </w:pPr>
  </w:style>
  <w:style w:type="character" w:customStyle="1" w:styleId="af5">
    <w:name w:val="Заголовок таблицы Знак"/>
    <w:link w:val="af4"/>
    <w:rsid w:val="00044163"/>
    <w:rPr>
      <w:sz w:val="28"/>
      <w:szCs w:val="22"/>
    </w:rPr>
  </w:style>
  <w:style w:type="paragraph" w:styleId="af6">
    <w:name w:val="List Paragraph"/>
    <w:basedOn w:val="a"/>
    <w:uiPriority w:val="34"/>
    <w:qFormat/>
    <w:rsid w:val="00E26224"/>
    <w:pPr>
      <w:ind w:left="720"/>
      <w:contextualSpacing/>
    </w:pPr>
  </w:style>
  <w:style w:type="character" w:customStyle="1" w:styleId="WW8Num7z1">
    <w:name w:val="WW8Num7z1"/>
    <w:rsid w:val="00B83541"/>
    <w:rPr>
      <w:rFonts w:ascii="Courier New" w:hAnsi="Courier New" w:cs="Courier New" w:hint="default"/>
    </w:rPr>
  </w:style>
  <w:style w:type="paragraph" w:customStyle="1" w:styleId="21">
    <w:name w:val="Основной текст с отступом 21"/>
    <w:basedOn w:val="a"/>
    <w:rsid w:val="00B83541"/>
    <w:pPr>
      <w:spacing w:after="120" w:line="480" w:lineRule="auto"/>
      <w:ind w:left="283" w:firstLine="567"/>
    </w:pPr>
    <w:rPr>
      <w:sz w:val="24"/>
      <w:lang w:eastAsia="ar-SA"/>
    </w:rPr>
  </w:style>
  <w:style w:type="paragraph" w:styleId="af7">
    <w:name w:val="caption"/>
    <w:basedOn w:val="a"/>
    <w:next w:val="a"/>
    <w:unhideWhenUsed/>
    <w:qFormat/>
    <w:rsid w:val="00814A53"/>
    <w:pPr>
      <w:spacing w:after="200" w:line="240" w:lineRule="auto"/>
    </w:pPr>
    <w:rPr>
      <w:iCs/>
      <w:color w:val="000000" w:themeColor="text1"/>
      <w:szCs w:val="18"/>
    </w:rPr>
  </w:style>
  <w:style w:type="character" w:styleId="af8">
    <w:name w:val="annotation reference"/>
    <w:basedOn w:val="a0"/>
    <w:semiHidden/>
    <w:unhideWhenUsed/>
    <w:rsid w:val="008843B7"/>
    <w:rPr>
      <w:sz w:val="16"/>
      <w:szCs w:val="16"/>
    </w:rPr>
  </w:style>
  <w:style w:type="paragraph" w:styleId="af9">
    <w:name w:val="annotation text"/>
    <w:basedOn w:val="a"/>
    <w:link w:val="afa"/>
    <w:semiHidden/>
    <w:unhideWhenUsed/>
    <w:rsid w:val="008843B7"/>
    <w:pPr>
      <w:spacing w:line="240" w:lineRule="auto"/>
    </w:pPr>
    <w:rPr>
      <w:sz w:val="20"/>
    </w:rPr>
  </w:style>
  <w:style w:type="character" w:customStyle="1" w:styleId="afa">
    <w:name w:val="Текст примечания Знак"/>
    <w:basedOn w:val="a0"/>
    <w:link w:val="af9"/>
    <w:semiHidden/>
    <w:rsid w:val="008843B7"/>
  </w:style>
  <w:style w:type="paragraph" w:styleId="afb">
    <w:name w:val="annotation subject"/>
    <w:basedOn w:val="af9"/>
    <w:next w:val="af9"/>
    <w:link w:val="afc"/>
    <w:semiHidden/>
    <w:unhideWhenUsed/>
    <w:rsid w:val="008843B7"/>
    <w:rPr>
      <w:b/>
      <w:bCs/>
    </w:rPr>
  </w:style>
  <w:style w:type="character" w:customStyle="1" w:styleId="afc">
    <w:name w:val="Тема примечания Знак"/>
    <w:basedOn w:val="afa"/>
    <w:link w:val="afb"/>
    <w:semiHidden/>
    <w:rsid w:val="008843B7"/>
    <w:rPr>
      <w:b/>
      <w:bCs/>
    </w:rPr>
  </w:style>
  <w:style w:type="paragraph" w:customStyle="1" w:styleId="afd">
    <w:name w:val="Таблица"/>
    <w:basedOn w:val="110"/>
    <w:link w:val="afe"/>
    <w:qFormat/>
    <w:rsid w:val="00064077"/>
    <w:pPr>
      <w:framePr w:hSpace="180" w:wrap="around" w:vAnchor="text" w:hAnchor="margin" w:y="608"/>
      <w:spacing w:line="240" w:lineRule="auto"/>
      <w:ind w:firstLine="0"/>
      <w:contextualSpacing/>
      <w:jc w:val="center"/>
    </w:pPr>
    <w:rPr>
      <w:rFonts w:cstheme="minorBidi"/>
    </w:rPr>
  </w:style>
  <w:style w:type="character" w:customStyle="1" w:styleId="afe">
    <w:name w:val="Таблица Знак"/>
    <w:basedOn w:val="111"/>
    <w:link w:val="afd"/>
    <w:rsid w:val="00064077"/>
    <w:rPr>
      <w:rFonts w:cstheme="minorBidi"/>
      <w:sz w:val="28"/>
      <w:szCs w:val="22"/>
    </w:rPr>
  </w:style>
  <w:style w:type="paragraph" w:styleId="aff">
    <w:name w:val="Revision"/>
    <w:hidden/>
    <w:uiPriority w:val="99"/>
    <w:semiHidden/>
    <w:rsid w:val="003D4496"/>
    <w:rPr>
      <w:sz w:val="28"/>
    </w:rPr>
  </w:style>
  <w:style w:type="paragraph" w:customStyle="1" w:styleId="aff0">
    <w:name w:val="ОСНОВНОЙ ТЕКСТ"/>
    <w:basedOn w:val="a"/>
    <w:qFormat/>
    <w:rsid w:val="00820947"/>
    <w:pPr>
      <w:suppressAutoHyphens w:val="0"/>
      <w:spacing w:line="360" w:lineRule="auto"/>
      <w:ind w:firstLine="709"/>
    </w:pPr>
    <w:rPr>
      <w:rFonts w:eastAsia="Calibri"/>
      <w:color w:val="000000"/>
      <w:szCs w:val="22"/>
      <w:lang w:eastAsia="en-US"/>
    </w:rPr>
  </w:style>
  <w:style w:type="paragraph" w:customStyle="1" w:styleId="10">
    <w:name w:val="СПИСОК 1 С ДЕФИСОМ"/>
    <w:basedOn w:val="a"/>
    <w:qFormat/>
    <w:rsid w:val="00C708F3"/>
    <w:pPr>
      <w:numPr>
        <w:numId w:val="27"/>
      </w:numPr>
      <w:suppressAutoHyphens w:val="0"/>
      <w:spacing w:line="360" w:lineRule="auto"/>
      <w:ind w:left="1066" w:hanging="357"/>
    </w:pPr>
    <w:rPr>
      <w:rFonts w:eastAsiaTheme="minorHAnsi" w:cstheme="minorBidi"/>
      <w:noProof/>
      <w:szCs w:val="22"/>
      <w:lang w:eastAsia="en-US"/>
    </w:rPr>
  </w:style>
  <w:style w:type="paragraph" w:customStyle="1" w:styleId="12">
    <w:name w:val="ЗАГОЛОВОК 1 УРОВНЯ"/>
    <w:basedOn w:val="1"/>
    <w:next w:val="aff0"/>
    <w:qFormat/>
    <w:rsid w:val="009145DD"/>
    <w:pPr>
      <w:keepLines/>
      <w:pageBreakBefore/>
      <w:suppressAutoHyphens w:val="0"/>
      <w:spacing w:before="0" w:after="240" w:line="360" w:lineRule="auto"/>
      <w:ind w:left="1089" w:hanging="380"/>
      <w:jc w:val="left"/>
    </w:pPr>
    <w:rPr>
      <w:rFonts w:ascii="Times New Roman" w:eastAsiaTheme="majorEastAsia" w:hAnsi="Times New Roman" w:cstheme="majorBidi"/>
      <w:b w:val="0"/>
      <w:color w:val="000000" w:themeColor="text1"/>
      <w:kern w:val="0"/>
      <w:szCs w:val="32"/>
      <w:lang w:eastAsia="en-US"/>
    </w:rPr>
  </w:style>
  <w:style w:type="paragraph" w:customStyle="1" w:styleId="aff1">
    <w:name w:val="НАИМЕНОВАНИЕ РИСУНКА"/>
    <w:basedOn w:val="a"/>
    <w:qFormat/>
    <w:rsid w:val="008B4257"/>
    <w:pPr>
      <w:keepLines/>
      <w:suppressAutoHyphens w:val="0"/>
      <w:spacing w:before="240" w:after="240" w:line="360" w:lineRule="auto"/>
      <w:ind w:firstLine="0"/>
      <w:jc w:val="center"/>
    </w:pPr>
    <w:rPr>
      <w:rFonts w:eastAsiaTheme="minorHAnsi" w:cstheme="minorBidi"/>
      <w:szCs w:val="22"/>
      <w:lang w:eastAsia="en-US"/>
    </w:rPr>
  </w:style>
  <w:style w:type="paragraph" w:customStyle="1" w:styleId="aff2">
    <w:name w:val="ЗАГОЛОВОК ТАБЛИЦЫ"/>
    <w:basedOn w:val="a"/>
    <w:link w:val="aff3"/>
    <w:qFormat/>
    <w:rsid w:val="00922422"/>
    <w:pPr>
      <w:suppressAutoHyphens w:val="0"/>
      <w:spacing w:before="120" w:after="120" w:line="360" w:lineRule="auto"/>
      <w:ind w:firstLine="397"/>
    </w:pPr>
    <w:rPr>
      <w:rFonts w:eastAsiaTheme="minorHAnsi" w:cstheme="minorBidi"/>
      <w:szCs w:val="22"/>
      <w:lang w:eastAsia="en-US"/>
    </w:rPr>
  </w:style>
  <w:style w:type="character" w:customStyle="1" w:styleId="aff3">
    <w:name w:val="ЗАГОЛОВОК ТАБЛИЦЫ Знак"/>
    <w:basedOn w:val="a0"/>
    <w:link w:val="aff2"/>
    <w:rsid w:val="00922422"/>
    <w:rPr>
      <w:rFonts w:eastAsiaTheme="minorHAnsi" w:cstheme="minorBidi"/>
      <w:sz w:val="28"/>
      <w:szCs w:val="22"/>
      <w:lang w:eastAsia="en-US"/>
    </w:rPr>
  </w:style>
  <w:style w:type="paragraph" w:customStyle="1" w:styleId="aff4">
    <w:name w:val="ТЕКСТ В ТАБЛИЦЕ"/>
    <w:basedOn w:val="aff2"/>
    <w:link w:val="aff5"/>
    <w:qFormat/>
    <w:rsid w:val="00922422"/>
    <w:pPr>
      <w:spacing w:before="0" w:after="0" w:line="240" w:lineRule="auto"/>
      <w:ind w:firstLine="0"/>
      <w:jc w:val="left"/>
    </w:pPr>
    <w:rPr>
      <w:sz w:val="24"/>
      <w:szCs w:val="24"/>
    </w:rPr>
  </w:style>
  <w:style w:type="character" w:customStyle="1" w:styleId="aff5">
    <w:name w:val="ТЕКСТ В ТАБЛИЦЕ Знак"/>
    <w:basedOn w:val="aff3"/>
    <w:link w:val="aff4"/>
    <w:rsid w:val="00922422"/>
    <w:rPr>
      <w:rFonts w:eastAsiaTheme="minorHAnsi" w:cstheme="minorBidi"/>
      <w:sz w:val="24"/>
      <w:szCs w:val="24"/>
      <w:lang w:eastAsia="en-US"/>
    </w:rPr>
  </w:style>
  <w:style w:type="paragraph" w:customStyle="1" w:styleId="aff6">
    <w:name w:val="СТРОКА ПОСЛЕ ТАБЛИЦЫ"/>
    <w:basedOn w:val="aff2"/>
    <w:next w:val="aff0"/>
    <w:qFormat/>
    <w:rsid w:val="00922422"/>
    <w:pPr>
      <w:spacing w:before="0" w:after="0" w:line="240" w:lineRule="auto"/>
      <w:ind w:firstLine="0"/>
      <w:jc w:val="left"/>
    </w:pPr>
    <w:rPr>
      <w:sz w:val="24"/>
    </w:rPr>
  </w:style>
  <w:style w:type="paragraph" w:customStyle="1" w:styleId="31">
    <w:name w:val="ЗАГОЛОВОК 3 УРОВНЯ"/>
    <w:basedOn w:val="aff0"/>
    <w:qFormat/>
    <w:rsid w:val="00922422"/>
    <w:pPr>
      <w:spacing w:before="100" w:beforeAutospacing="1" w:after="100" w:afterAutospacing="1"/>
    </w:pPr>
    <w:rPr>
      <w:rFonts w:eastAsiaTheme="minorHAnsi" w:cstheme="minorBidi"/>
      <w:color w:val="000000" w:themeColor="text1"/>
    </w:rPr>
  </w:style>
  <w:style w:type="paragraph" w:customStyle="1" w:styleId="22">
    <w:name w:val="ЗАГОЛОВОК 2 УРОВНЯ"/>
    <w:basedOn w:val="2"/>
    <w:next w:val="aff0"/>
    <w:qFormat/>
    <w:rsid w:val="00FB4748"/>
    <w:pPr>
      <w:keepLines/>
      <w:numPr>
        <w:ilvl w:val="0"/>
        <w:numId w:val="0"/>
      </w:numPr>
      <w:suppressAutoHyphens w:val="0"/>
      <w:spacing w:after="240" w:line="360" w:lineRule="auto"/>
      <w:ind w:left="1276" w:hanging="567"/>
      <w:jc w:val="left"/>
    </w:pPr>
    <w:rPr>
      <w:rFonts w:ascii="Times New Roman" w:eastAsiaTheme="majorEastAsia" w:hAnsi="Times New Roman" w:cstheme="majorBidi"/>
      <w:b w:val="0"/>
      <w:i w:val="0"/>
      <w:szCs w:val="26"/>
      <w:lang w:eastAsia="en-US"/>
    </w:rPr>
  </w:style>
  <w:style w:type="paragraph" w:customStyle="1" w:styleId="aff7">
    <w:name w:val="ЗАГОЛОВОК ПРИЛОЖЕНИЯ"/>
    <w:basedOn w:val="1"/>
    <w:qFormat/>
    <w:rsid w:val="006A4EB0"/>
    <w:pPr>
      <w:keepLines/>
      <w:pageBreakBefore/>
      <w:numPr>
        <w:numId w:val="0"/>
      </w:numPr>
      <w:suppressAutoHyphens w:val="0"/>
      <w:spacing w:before="120" w:after="120" w:line="360" w:lineRule="auto"/>
      <w:jc w:val="center"/>
    </w:pPr>
    <w:rPr>
      <w:rFonts w:ascii="Times New Roman" w:eastAsiaTheme="majorEastAsia" w:hAnsi="Times New Roman" w:cstheme="majorBidi"/>
      <w:b w:val="0"/>
      <w:color w:val="000000" w:themeColor="text1"/>
      <w:kern w:val="0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60;&#1086;&#1088;&#1084;&#1072;%20&#1076;&#1083;&#1103;%20&#1058;&#104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9DD23-C0F5-494D-A95F-37B03E2D62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39BFAA-E078-4B1C-AAB9-A1637BF59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Форма для ТЗ.dot</Template>
  <TotalTime>834</TotalTime>
  <Pages>37</Pages>
  <Words>4095</Words>
  <Characters>23342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ПЕРВЫЙ ЛИСТ</vt:lpstr>
    </vt:vector>
  </TitlesOfParts>
  <Company>NPO PM</Company>
  <LinksUpToDate>false</LinksUpToDate>
  <CharactersWithSpaces>27383</CharactersWithSpaces>
  <SharedDoc>false</SharedDoc>
  <HLinks>
    <vt:vector size="102" baseType="variant"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_Toc370549267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_Toc370549266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_Toc370549265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_Toc370549264</vt:lpwstr>
      </vt:variant>
      <vt:variant>
        <vt:i4>1703989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_Toc370549263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_Toc370549262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_Toc370549261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_Toc370549260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_Toc370549259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_Toc370549258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_Toc370549257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_Toc370549256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_Toc370549255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_Toc370549254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_Toc370549253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_Toc370549252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_Toc370549251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ПЕРВЫЙ ЛИСТ</dc:title>
  <dc:creator>Bell</dc:creator>
  <cp:lastModifiedBy>Алексей Сергеевич Козлов</cp:lastModifiedBy>
  <cp:revision>28</cp:revision>
  <cp:lastPrinted>2020-12-08T04:30:00Z</cp:lastPrinted>
  <dcterms:created xsi:type="dcterms:W3CDTF">2020-12-10T02:24:00Z</dcterms:created>
  <dcterms:modified xsi:type="dcterms:W3CDTF">2020-12-13T12:53:00Z</dcterms:modified>
</cp:coreProperties>
</file>